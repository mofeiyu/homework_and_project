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06770" w14:textId="77777777" w:rsidR="00712353" w:rsidRPr="00712353" w:rsidRDefault="00712353" w:rsidP="00712353">
      <w:pPr>
        <w:tabs>
          <w:tab w:val="left" w:pos="666"/>
        </w:tabs>
        <w:ind w:rightChars="-500" w:right="-1050"/>
        <w:rPr>
          <w:b/>
        </w:rPr>
      </w:pPr>
      <w:r w:rsidRPr="00712353">
        <w:rPr>
          <w:b/>
        </w:rPr>
        <w:t xml:space="preserve">Name: </w:t>
      </w:r>
      <w:r w:rsidRPr="00712353">
        <w:rPr>
          <w:rFonts w:hint="eastAsia"/>
          <w:b/>
        </w:rPr>
        <w:t>S</w:t>
      </w:r>
      <w:r w:rsidRPr="00712353">
        <w:rPr>
          <w:b/>
        </w:rPr>
        <w:t xml:space="preserve">UN RUI </w:t>
      </w:r>
    </w:p>
    <w:p w14:paraId="20818B25" w14:textId="0E1F7871" w:rsidR="00214C1E" w:rsidRPr="00712353" w:rsidRDefault="00712353" w:rsidP="00712353">
      <w:pPr>
        <w:tabs>
          <w:tab w:val="left" w:pos="666"/>
        </w:tabs>
        <w:rPr>
          <w:b/>
        </w:rPr>
      </w:pPr>
      <w:r w:rsidRPr="00712353">
        <w:rPr>
          <w:b/>
        </w:rPr>
        <w:t>Student ID: 18083229g</w:t>
      </w:r>
      <w:r w:rsidRPr="00712353">
        <w:rPr>
          <w:b/>
        </w:rPr>
        <w:tab/>
      </w:r>
    </w:p>
    <w:p w14:paraId="685C2D56" w14:textId="3A81B48D" w:rsidR="00712353" w:rsidRDefault="00712353" w:rsidP="00712353">
      <w:pPr>
        <w:tabs>
          <w:tab w:val="left" w:pos="666"/>
        </w:tabs>
      </w:pPr>
    </w:p>
    <w:p w14:paraId="1CF856F9" w14:textId="75CB4655" w:rsidR="00712353" w:rsidRPr="001A02E1" w:rsidRDefault="00712353" w:rsidP="00712353">
      <w:pPr>
        <w:tabs>
          <w:tab w:val="left" w:pos="666"/>
        </w:tabs>
        <w:rPr>
          <w:b/>
        </w:rPr>
      </w:pPr>
      <w:r w:rsidRPr="001A02E1">
        <w:rPr>
          <w:b/>
        </w:rPr>
        <w:t xml:space="preserve">Answer </w:t>
      </w:r>
      <w:r w:rsidRPr="001A02E1">
        <w:rPr>
          <w:rFonts w:hint="eastAsia"/>
          <w:b/>
        </w:rPr>
        <w:t>1</w:t>
      </w:r>
      <w:r w:rsidRPr="001A02E1">
        <w:rPr>
          <w:b/>
        </w:rPr>
        <w:t>:</w:t>
      </w:r>
    </w:p>
    <w:p w14:paraId="53815EC7" w14:textId="1A0191D3" w:rsidR="00712353" w:rsidRPr="001A02E1" w:rsidRDefault="00712353" w:rsidP="00712353">
      <w:pPr>
        <w:tabs>
          <w:tab w:val="left" w:pos="666"/>
        </w:tabs>
        <w:rPr>
          <w:b/>
        </w:rPr>
      </w:pPr>
      <w:r w:rsidRPr="001A02E1">
        <w:rPr>
          <w:rFonts w:hint="eastAsia"/>
          <w:b/>
        </w:rPr>
        <w:t>a</w:t>
      </w:r>
      <w:r w:rsidRPr="001A02E1">
        <w:rPr>
          <w:b/>
        </w:rPr>
        <w:t>)</w:t>
      </w:r>
    </w:p>
    <w:p w14:paraId="4943F89C" w14:textId="4FE9D82B" w:rsidR="0022252C" w:rsidRDefault="0022252C" w:rsidP="00712353">
      <w:pPr>
        <w:tabs>
          <w:tab w:val="left" w:pos="666"/>
        </w:tabs>
      </w:pPr>
      <w:r>
        <w:t xml:space="preserve">license: have a driver license    </w:t>
      </w:r>
      <w:r w:rsidR="00CE1C69">
        <w:t xml:space="preserve">       </w:t>
      </w:r>
      <w:r>
        <w:t>^license: have no driver license</w:t>
      </w:r>
    </w:p>
    <w:p w14:paraId="70B9631F" w14:textId="0091FE5B" w:rsidR="0022252C" w:rsidRDefault="0022252C" w:rsidP="00712353">
      <w:pPr>
        <w:tabs>
          <w:tab w:val="left" w:pos="666"/>
        </w:tabs>
      </w:pPr>
      <w:r>
        <w:rPr>
          <w:rFonts w:hint="eastAsia"/>
        </w:rPr>
        <w:t>w</w:t>
      </w:r>
      <w:r>
        <w:t>heel: want to own a balance wheel    ^wheel: do not want to own a balance wheel</w:t>
      </w:r>
    </w:p>
    <w:p w14:paraId="03F17777" w14:textId="6321C16D" w:rsidR="0035126B" w:rsidRPr="0022252C" w:rsidRDefault="0035126B" w:rsidP="00712353">
      <w:pPr>
        <w:tabs>
          <w:tab w:val="left" w:pos="666"/>
        </w:tabs>
      </w:pPr>
      <w:r>
        <w:rPr>
          <w:rFonts w:hint="eastAsia"/>
        </w:rPr>
        <w:t>s</w:t>
      </w:r>
      <w:r>
        <w:t xml:space="preserve">elfie: like selfie    </w:t>
      </w:r>
      <w:r w:rsidR="00CE1C69">
        <w:t xml:space="preserve">                  </w:t>
      </w:r>
      <w:r>
        <w:t>^selfie: dislike selfie</w:t>
      </w:r>
    </w:p>
    <w:tbl>
      <w:tblPr>
        <w:tblStyle w:val="a3"/>
        <w:tblW w:w="10632" w:type="dxa"/>
        <w:tblInd w:w="-1139" w:type="dxa"/>
        <w:tblLook w:val="04A0" w:firstRow="1" w:lastRow="0" w:firstColumn="1" w:lastColumn="0" w:noHBand="0" w:noVBand="1"/>
      </w:tblPr>
      <w:tblGrid>
        <w:gridCol w:w="1270"/>
        <w:gridCol w:w="742"/>
        <w:gridCol w:w="680"/>
        <w:gridCol w:w="882"/>
        <w:gridCol w:w="821"/>
        <w:gridCol w:w="1417"/>
        <w:gridCol w:w="1559"/>
        <w:gridCol w:w="1560"/>
        <w:gridCol w:w="1701"/>
      </w:tblGrid>
      <w:tr w:rsidR="00712353" w14:paraId="517EBB0D" w14:textId="77777777" w:rsidTr="00712353">
        <w:tc>
          <w:tcPr>
            <w:tcW w:w="1270" w:type="dxa"/>
          </w:tcPr>
          <w:p w14:paraId="0872D6F0" w14:textId="77777777" w:rsidR="00712353" w:rsidRDefault="00712353" w:rsidP="00712353">
            <w:pPr>
              <w:tabs>
                <w:tab w:val="left" w:pos="666"/>
              </w:tabs>
            </w:pPr>
          </w:p>
        </w:tc>
        <w:tc>
          <w:tcPr>
            <w:tcW w:w="742" w:type="dxa"/>
          </w:tcPr>
          <w:p w14:paraId="38AC6837" w14:textId="7EA78A30" w:rsidR="00712353" w:rsidRDefault="00712353" w:rsidP="00712353">
            <w:pPr>
              <w:tabs>
                <w:tab w:val="left" w:pos="666"/>
              </w:tabs>
            </w:pPr>
            <w:r>
              <w:t>wheel</w:t>
            </w:r>
          </w:p>
        </w:tc>
        <w:tc>
          <w:tcPr>
            <w:tcW w:w="680" w:type="dxa"/>
          </w:tcPr>
          <w:p w14:paraId="4926D435" w14:textId="0AD7F930" w:rsidR="00712353" w:rsidRDefault="00712353" w:rsidP="00712353">
            <w:pPr>
              <w:tabs>
                <w:tab w:val="left" w:pos="666"/>
              </w:tabs>
            </w:pPr>
            <w:r>
              <w:t>selfie</w:t>
            </w:r>
          </w:p>
        </w:tc>
        <w:tc>
          <w:tcPr>
            <w:tcW w:w="882" w:type="dxa"/>
          </w:tcPr>
          <w:p w14:paraId="71A7C101" w14:textId="47C8DF0C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^</w:t>
            </w:r>
            <w:r>
              <w:t>wheel</w:t>
            </w:r>
          </w:p>
        </w:tc>
        <w:tc>
          <w:tcPr>
            <w:tcW w:w="821" w:type="dxa"/>
          </w:tcPr>
          <w:p w14:paraId="4BA435B4" w14:textId="2187B89F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^</w:t>
            </w:r>
            <w:r>
              <w:t>selfie</w:t>
            </w:r>
          </w:p>
        </w:tc>
        <w:tc>
          <w:tcPr>
            <w:tcW w:w="1417" w:type="dxa"/>
          </w:tcPr>
          <w:p w14:paraId="75AD1B6B" w14:textId="77276C48" w:rsidR="00712353" w:rsidRPr="001A02E1" w:rsidRDefault="00712353" w:rsidP="00712353">
            <w:pPr>
              <w:tabs>
                <w:tab w:val="left" w:pos="666"/>
              </w:tabs>
              <w:rPr>
                <w:highlight w:val="yellow"/>
              </w:rPr>
            </w:pPr>
            <w:r w:rsidRPr="001A02E1">
              <w:rPr>
                <w:highlight w:val="yellow"/>
              </w:rPr>
              <w:t>wheel, selfie</w:t>
            </w:r>
          </w:p>
        </w:tc>
        <w:tc>
          <w:tcPr>
            <w:tcW w:w="1559" w:type="dxa"/>
          </w:tcPr>
          <w:p w14:paraId="0D01E0B2" w14:textId="47A1D6E3" w:rsidR="00712353" w:rsidRDefault="00712353" w:rsidP="00712353">
            <w:pPr>
              <w:tabs>
                <w:tab w:val="left" w:pos="666"/>
              </w:tabs>
            </w:pPr>
            <w:r w:rsidRPr="001A02E1">
              <w:rPr>
                <w:highlight w:val="green"/>
              </w:rPr>
              <w:t>wheel, ^selfie</w:t>
            </w:r>
          </w:p>
        </w:tc>
        <w:tc>
          <w:tcPr>
            <w:tcW w:w="1560" w:type="dxa"/>
          </w:tcPr>
          <w:p w14:paraId="1C15B3DB" w14:textId="6138E15D" w:rsidR="00712353" w:rsidRPr="000B19D5" w:rsidRDefault="00712353" w:rsidP="00712353">
            <w:pPr>
              <w:tabs>
                <w:tab w:val="left" w:pos="666"/>
              </w:tabs>
              <w:rPr>
                <w:color w:val="FF0000"/>
                <w:rPrChange w:id="0" w:author="sun rui" w:date="2018-10-04T14:51:00Z">
                  <w:rPr/>
                </w:rPrChange>
              </w:rPr>
            </w:pPr>
            <w:r w:rsidRPr="000B19D5">
              <w:rPr>
                <w:color w:val="FF0000"/>
                <w:rPrChange w:id="1" w:author="sun rui" w:date="2018-10-04T14:51:00Z">
                  <w:rPr/>
                </w:rPrChange>
              </w:rPr>
              <w:t>^wheel, selfie</w:t>
            </w:r>
          </w:p>
        </w:tc>
        <w:tc>
          <w:tcPr>
            <w:tcW w:w="1701" w:type="dxa"/>
          </w:tcPr>
          <w:p w14:paraId="07A18BF7" w14:textId="17FD4C43" w:rsidR="00712353" w:rsidRPr="001A02E1" w:rsidRDefault="00712353" w:rsidP="00712353">
            <w:pPr>
              <w:tabs>
                <w:tab w:val="left" w:pos="717"/>
              </w:tabs>
              <w:rPr>
                <w:highlight w:val="cyan"/>
              </w:rPr>
            </w:pPr>
            <w:r w:rsidRPr="001A02E1">
              <w:rPr>
                <w:rFonts w:hint="eastAsia"/>
                <w:highlight w:val="cyan"/>
              </w:rPr>
              <w:t>^</w:t>
            </w:r>
            <w:r w:rsidRPr="001A02E1">
              <w:rPr>
                <w:highlight w:val="cyan"/>
              </w:rPr>
              <w:t>wheel, ^selfie</w:t>
            </w:r>
          </w:p>
        </w:tc>
      </w:tr>
      <w:tr w:rsidR="00712353" w14:paraId="3E0DF6A8" w14:textId="77777777" w:rsidTr="00712353">
        <w:tc>
          <w:tcPr>
            <w:tcW w:w="1270" w:type="dxa"/>
          </w:tcPr>
          <w:p w14:paraId="05DAAF94" w14:textId="6D28ACA7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l</w:t>
            </w:r>
            <w:r>
              <w:t>icense</w:t>
            </w:r>
          </w:p>
        </w:tc>
        <w:tc>
          <w:tcPr>
            <w:tcW w:w="742" w:type="dxa"/>
          </w:tcPr>
          <w:p w14:paraId="318E69AD" w14:textId="21D6885F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3</w:t>
            </w:r>
            <w:r>
              <w:t>250</w:t>
            </w:r>
          </w:p>
        </w:tc>
        <w:tc>
          <w:tcPr>
            <w:tcW w:w="680" w:type="dxa"/>
          </w:tcPr>
          <w:p w14:paraId="3F78F26E" w14:textId="1155E248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3</w:t>
            </w:r>
            <w:r>
              <w:t>750</w:t>
            </w:r>
          </w:p>
        </w:tc>
        <w:tc>
          <w:tcPr>
            <w:tcW w:w="882" w:type="dxa"/>
          </w:tcPr>
          <w:p w14:paraId="1DF944F9" w14:textId="745A0A53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1</w:t>
            </w:r>
            <w:r>
              <w:t>750</w:t>
            </w:r>
          </w:p>
        </w:tc>
        <w:tc>
          <w:tcPr>
            <w:tcW w:w="821" w:type="dxa"/>
          </w:tcPr>
          <w:p w14:paraId="7ED7C438" w14:textId="53B8370C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1</w:t>
            </w:r>
            <w:r>
              <w:t>250</w:t>
            </w:r>
          </w:p>
        </w:tc>
        <w:tc>
          <w:tcPr>
            <w:tcW w:w="1417" w:type="dxa"/>
          </w:tcPr>
          <w:p w14:paraId="368F884A" w14:textId="0A8369A7" w:rsidR="00712353" w:rsidRPr="001A02E1" w:rsidRDefault="00D04063" w:rsidP="00712353">
            <w:pPr>
              <w:tabs>
                <w:tab w:val="left" w:pos="666"/>
              </w:tabs>
              <w:rPr>
                <w:highlight w:val="yellow"/>
              </w:rPr>
            </w:pPr>
            <w:r w:rsidRPr="001A02E1">
              <w:rPr>
                <w:rFonts w:hint="eastAsia"/>
                <w:highlight w:val="yellow"/>
              </w:rPr>
              <w:t>2</w:t>
            </w:r>
            <w:r w:rsidRPr="001A02E1">
              <w:rPr>
                <w:highlight w:val="yellow"/>
              </w:rPr>
              <w:t>500</w:t>
            </w:r>
          </w:p>
        </w:tc>
        <w:tc>
          <w:tcPr>
            <w:tcW w:w="1559" w:type="dxa"/>
          </w:tcPr>
          <w:p w14:paraId="3B6C40BF" w14:textId="2F032B62" w:rsidR="00712353" w:rsidRDefault="00D04063" w:rsidP="00712353">
            <w:pPr>
              <w:tabs>
                <w:tab w:val="left" w:pos="666"/>
              </w:tabs>
            </w:pPr>
            <w:r w:rsidRPr="001A02E1">
              <w:rPr>
                <w:rFonts w:hint="eastAsia"/>
                <w:highlight w:val="green"/>
              </w:rPr>
              <w:t>7</w:t>
            </w:r>
            <w:r w:rsidRPr="001A02E1">
              <w:rPr>
                <w:highlight w:val="green"/>
              </w:rPr>
              <w:t>50</w:t>
            </w:r>
          </w:p>
        </w:tc>
        <w:tc>
          <w:tcPr>
            <w:tcW w:w="1560" w:type="dxa"/>
          </w:tcPr>
          <w:p w14:paraId="42FCAC43" w14:textId="5B07C2B6" w:rsidR="00712353" w:rsidRPr="000B19D5" w:rsidRDefault="00D04063" w:rsidP="00712353">
            <w:pPr>
              <w:tabs>
                <w:tab w:val="left" w:pos="666"/>
              </w:tabs>
              <w:rPr>
                <w:color w:val="FF0000"/>
                <w:rPrChange w:id="2" w:author="sun rui" w:date="2018-10-04T14:51:00Z">
                  <w:rPr/>
                </w:rPrChange>
              </w:rPr>
            </w:pPr>
            <w:r w:rsidRPr="000B19D5">
              <w:rPr>
                <w:color w:val="FF0000"/>
                <w:rPrChange w:id="3" w:author="sun rui" w:date="2018-10-04T14:51:00Z">
                  <w:rPr/>
                </w:rPrChange>
              </w:rPr>
              <w:t>1250</w:t>
            </w:r>
          </w:p>
        </w:tc>
        <w:tc>
          <w:tcPr>
            <w:tcW w:w="1701" w:type="dxa"/>
          </w:tcPr>
          <w:p w14:paraId="72696E1D" w14:textId="16420EC8" w:rsidR="00712353" w:rsidRDefault="00D04063" w:rsidP="00712353">
            <w:pPr>
              <w:tabs>
                <w:tab w:val="left" w:pos="666"/>
              </w:tabs>
            </w:pPr>
            <w:r w:rsidRPr="001A02E1">
              <w:rPr>
                <w:rFonts w:hint="eastAsia"/>
                <w:highlight w:val="cyan"/>
              </w:rPr>
              <w:t>5</w:t>
            </w:r>
            <w:r w:rsidRPr="001A02E1">
              <w:rPr>
                <w:highlight w:val="cyan"/>
              </w:rPr>
              <w:t>00</w:t>
            </w:r>
          </w:p>
        </w:tc>
      </w:tr>
      <w:tr w:rsidR="00712353" w14:paraId="343AF935" w14:textId="77777777" w:rsidTr="00712353">
        <w:tc>
          <w:tcPr>
            <w:tcW w:w="1270" w:type="dxa"/>
          </w:tcPr>
          <w:p w14:paraId="38BC5237" w14:textId="25B9B710" w:rsidR="00712353" w:rsidRDefault="0022252C" w:rsidP="00712353">
            <w:pPr>
              <w:tabs>
                <w:tab w:val="left" w:pos="666"/>
              </w:tabs>
            </w:pPr>
            <w:r>
              <w:t>^</w:t>
            </w:r>
            <w:r w:rsidR="00712353">
              <w:t>license</w:t>
            </w:r>
          </w:p>
        </w:tc>
        <w:tc>
          <w:tcPr>
            <w:tcW w:w="742" w:type="dxa"/>
          </w:tcPr>
          <w:p w14:paraId="2BAAD0E3" w14:textId="09B07BD4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2</w:t>
            </w:r>
            <w:r>
              <w:t>750</w:t>
            </w:r>
          </w:p>
        </w:tc>
        <w:tc>
          <w:tcPr>
            <w:tcW w:w="680" w:type="dxa"/>
          </w:tcPr>
          <w:p w14:paraId="531C6430" w14:textId="6318C298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882" w:type="dxa"/>
          </w:tcPr>
          <w:p w14:paraId="033C6979" w14:textId="1F51B330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2</w:t>
            </w:r>
            <w:r>
              <w:t>250</w:t>
            </w:r>
          </w:p>
        </w:tc>
        <w:tc>
          <w:tcPr>
            <w:tcW w:w="821" w:type="dxa"/>
          </w:tcPr>
          <w:p w14:paraId="3FA6E6E0" w14:textId="7FE0691B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</w:tcPr>
          <w:p w14:paraId="00F407C2" w14:textId="4719820D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2</w:t>
            </w:r>
            <w:r>
              <w:t>250</w:t>
            </w:r>
          </w:p>
        </w:tc>
        <w:tc>
          <w:tcPr>
            <w:tcW w:w="1559" w:type="dxa"/>
          </w:tcPr>
          <w:p w14:paraId="2CDA4291" w14:textId="2CB33E23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60" w:type="dxa"/>
          </w:tcPr>
          <w:p w14:paraId="4C388B25" w14:textId="3266952A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1</w:t>
            </w:r>
            <w:r>
              <w:t>750</w:t>
            </w:r>
          </w:p>
        </w:tc>
        <w:tc>
          <w:tcPr>
            <w:tcW w:w="1701" w:type="dxa"/>
          </w:tcPr>
          <w:p w14:paraId="303EE0F3" w14:textId="1F72F8D4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712353" w14:paraId="28F3E7C6" w14:textId="77777777" w:rsidTr="00712353">
        <w:tc>
          <w:tcPr>
            <w:tcW w:w="1270" w:type="dxa"/>
          </w:tcPr>
          <w:p w14:paraId="55773501" w14:textId="3C29A7E5" w:rsidR="00712353" w:rsidRDefault="0022252C" w:rsidP="00712353">
            <w:pPr>
              <w:tabs>
                <w:tab w:val="left" w:pos="666"/>
              </w:tabs>
            </w:pPr>
            <w:r>
              <w:t>s</w:t>
            </w:r>
            <w:r w:rsidR="00712353">
              <w:t>um</w:t>
            </w:r>
          </w:p>
        </w:tc>
        <w:tc>
          <w:tcPr>
            <w:tcW w:w="742" w:type="dxa"/>
          </w:tcPr>
          <w:p w14:paraId="59393D88" w14:textId="0642CFD4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680" w:type="dxa"/>
          </w:tcPr>
          <w:p w14:paraId="03FA5FE7" w14:textId="7EA7DA3C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7</w:t>
            </w:r>
            <w:r>
              <w:t>750</w:t>
            </w:r>
          </w:p>
        </w:tc>
        <w:tc>
          <w:tcPr>
            <w:tcW w:w="882" w:type="dxa"/>
          </w:tcPr>
          <w:p w14:paraId="373DDE0F" w14:textId="7ECD9088" w:rsidR="00712353" w:rsidRDefault="0071235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821" w:type="dxa"/>
          </w:tcPr>
          <w:p w14:paraId="5B7CC7AE" w14:textId="51F0D898" w:rsidR="00712353" w:rsidRDefault="00D04063" w:rsidP="00712353">
            <w:pPr>
              <w:tabs>
                <w:tab w:val="left" w:pos="666"/>
              </w:tabs>
            </w:pPr>
            <w:r>
              <w:rPr>
                <w:rFonts w:hint="eastAsia"/>
              </w:rPr>
              <w:t>2</w:t>
            </w:r>
            <w:r>
              <w:t>250</w:t>
            </w:r>
          </w:p>
        </w:tc>
        <w:tc>
          <w:tcPr>
            <w:tcW w:w="1417" w:type="dxa"/>
          </w:tcPr>
          <w:p w14:paraId="5D053D12" w14:textId="434EFB32" w:rsidR="00712353" w:rsidRDefault="00D04063" w:rsidP="00712353">
            <w:pPr>
              <w:tabs>
                <w:tab w:val="left" w:pos="666"/>
              </w:tabs>
            </w:pPr>
            <w:r w:rsidRPr="001A02E1">
              <w:rPr>
                <w:rFonts w:hint="eastAsia"/>
                <w:highlight w:val="yellow"/>
              </w:rPr>
              <w:t>4</w:t>
            </w:r>
            <w:r w:rsidRPr="001A02E1">
              <w:rPr>
                <w:highlight w:val="yellow"/>
              </w:rPr>
              <w:t>750</w:t>
            </w:r>
          </w:p>
        </w:tc>
        <w:tc>
          <w:tcPr>
            <w:tcW w:w="1559" w:type="dxa"/>
          </w:tcPr>
          <w:p w14:paraId="2D04B3BB" w14:textId="4379AC98" w:rsidR="00712353" w:rsidRDefault="00D04063" w:rsidP="00712353">
            <w:pPr>
              <w:tabs>
                <w:tab w:val="left" w:pos="666"/>
              </w:tabs>
            </w:pPr>
            <w:r w:rsidRPr="001A02E1">
              <w:rPr>
                <w:rFonts w:hint="eastAsia"/>
                <w:highlight w:val="green"/>
              </w:rPr>
              <w:t>1</w:t>
            </w:r>
            <w:r w:rsidRPr="001A02E1">
              <w:rPr>
                <w:highlight w:val="green"/>
              </w:rPr>
              <w:t>250</w:t>
            </w:r>
          </w:p>
        </w:tc>
        <w:tc>
          <w:tcPr>
            <w:tcW w:w="1560" w:type="dxa"/>
          </w:tcPr>
          <w:p w14:paraId="286FDEC2" w14:textId="76425FA7" w:rsidR="00712353" w:rsidRDefault="00D04063" w:rsidP="00712353">
            <w:pPr>
              <w:tabs>
                <w:tab w:val="left" w:pos="666"/>
              </w:tabs>
            </w:pPr>
            <w:r w:rsidRPr="000B19D5">
              <w:rPr>
                <w:color w:val="FF0000"/>
                <w:rPrChange w:id="4" w:author="sun rui" w:date="2018-10-04T14:51:00Z">
                  <w:rPr/>
                </w:rPrChange>
              </w:rPr>
              <w:t>3000</w:t>
            </w:r>
          </w:p>
        </w:tc>
        <w:tc>
          <w:tcPr>
            <w:tcW w:w="1701" w:type="dxa"/>
          </w:tcPr>
          <w:p w14:paraId="66C17970" w14:textId="22B8D46F" w:rsidR="00712353" w:rsidRDefault="00D04063" w:rsidP="00712353">
            <w:pPr>
              <w:tabs>
                <w:tab w:val="left" w:pos="666"/>
              </w:tabs>
            </w:pPr>
            <w:r w:rsidRPr="001A02E1">
              <w:rPr>
                <w:rFonts w:hint="eastAsia"/>
                <w:highlight w:val="cyan"/>
              </w:rPr>
              <w:t>1</w:t>
            </w:r>
            <w:r w:rsidRPr="001A02E1">
              <w:rPr>
                <w:highlight w:val="cyan"/>
              </w:rPr>
              <w:t>000</w:t>
            </w:r>
          </w:p>
        </w:tc>
      </w:tr>
    </w:tbl>
    <w:p w14:paraId="35DBCE8E" w14:textId="391377F3" w:rsidR="00173335" w:rsidRDefault="00173335" w:rsidP="00173335">
      <w:pPr>
        <w:tabs>
          <w:tab w:val="left" w:pos="3429"/>
        </w:tabs>
      </w:pPr>
      <w:r>
        <w:t xml:space="preserve">Support &gt;= 5% means &gt;=500 records, because all counts of </w:t>
      </w:r>
      <w:proofErr w:type="spellStart"/>
      <w:r>
        <w:t>itemsets</w:t>
      </w:r>
      <w:proofErr w:type="spellEnd"/>
      <w:r>
        <w:t xml:space="preserve"> are more than 500</w:t>
      </w:r>
      <w:r w:rsidR="0022252C">
        <w:t>,</w:t>
      </w:r>
      <w:r>
        <w:t xml:space="preserve"> except</w:t>
      </w:r>
      <w:r w:rsidR="006347A7">
        <w:t xml:space="preserve"> </w:t>
      </w:r>
      <w:r w:rsidR="00CD5554">
        <w:t xml:space="preserve">some </w:t>
      </w:r>
      <w:r w:rsidR="006347A7">
        <w:t>unmeaning items which have 0 counts</w:t>
      </w:r>
      <w:r w:rsidR="0022252C">
        <w:t xml:space="preserve">, such as “wheel, ^wheel”, we can draw the below </w:t>
      </w:r>
      <w:r w:rsidR="00813E54">
        <w:t xml:space="preserve">strong association </w:t>
      </w:r>
      <w:r w:rsidR="0022252C">
        <w:t>according</w:t>
      </w:r>
      <w:r w:rsidR="00A45C69">
        <w:t xml:space="preserve"> rules</w:t>
      </w:r>
      <w:r w:rsidR="0022252C">
        <w:t xml:space="preserve"> above table: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52C" w14:paraId="346E3FC9" w14:textId="77777777" w:rsidTr="0022252C">
        <w:tc>
          <w:tcPr>
            <w:tcW w:w="4148" w:type="dxa"/>
          </w:tcPr>
          <w:p w14:paraId="7A063407" w14:textId="5ACFD219" w:rsidR="0022252C" w:rsidRDefault="0022252C" w:rsidP="00173335">
            <w:pPr>
              <w:tabs>
                <w:tab w:val="left" w:pos="3429"/>
              </w:tabs>
            </w:pPr>
            <w:r>
              <w:rPr>
                <w:rFonts w:hint="eastAsia"/>
              </w:rPr>
              <w:t>R</w:t>
            </w:r>
            <w:r>
              <w:t>ule</w:t>
            </w:r>
          </w:p>
        </w:tc>
        <w:tc>
          <w:tcPr>
            <w:tcW w:w="4148" w:type="dxa"/>
          </w:tcPr>
          <w:p w14:paraId="5B06F191" w14:textId="7A4D4407" w:rsidR="0022252C" w:rsidRDefault="0022252C" w:rsidP="00173335">
            <w:pPr>
              <w:tabs>
                <w:tab w:val="left" w:pos="3429"/>
              </w:tabs>
            </w:pPr>
            <w:r>
              <w:rPr>
                <w:rFonts w:hint="eastAsia"/>
              </w:rPr>
              <w:t>C</w:t>
            </w:r>
            <w:r>
              <w:t>onfidence</w:t>
            </w:r>
          </w:p>
        </w:tc>
      </w:tr>
      <w:tr w:rsidR="0022252C" w14:paraId="6ABD9518" w14:textId="77777777" w:rsidTr="0022252C">
        <w:tc>
          <w:tcPr>
            <w:tcW w:w="4148" w:type="dxa"/>
          </w:tcPr>
          <w:p w14:paraId="0491E262" w14:textId="1E3DF9CD" w:rsidR="0022252C" w:rsidRPr="001A02E1" w:rsidRDefault="0022252C" w:rsidP="00173335">
            <w:pPr>
              <w:tabs>
                <w:tab w:val="left" w:pos="3429"/>
              </w:tabs>
              <w:rPr>
                <w:highlight w:val="yellow"/>
              </w:rPr>
            </w:pPr>
            <w:r w:rsidRPr="001A02E1">
              <w:rPr>
                <w:highlight w:val="yellow"/>
              </w:rPr>
              <w:t>wheel,</w:t>
            </w:r>
            <w:r w:rsidR="001A02E1" w:rsidRPr="001A02E1">
              <w:rPr>
                <w:highlight w:val="yellow"/>
              </w:rPr>
              <w:t xml:space="preserve"> </w:t>
            </w:r>
            <w:r w:rsidRPr="001A02E1">
              <w:rPr>
                <w:highlight w:val="yellow"/>
              </w:rPr>
              <w:t>selfie</w:t>
            </w:r>
            <w:r w:rsidR="001A02E1" w:rsidRPr="001A02E1">
              <w:rPr>
                <w:highlight w:val="yellow"/>
              </w:rPr>
              <w:t xml:space="preserve"> </w:t>
            </w:r>
            <w:r w:rsidRPr="001A02E1">
              <w:rPr>
                <w:rFonts w:eastAsiaTheme="minorHAnsi"/>
                <w:highlight w:val="yellow"/>
              </w:rPr>
              <w:t>→</w:t>
            </w:r>
            <w:r w:rsidR="001A02E1" w:rsidRPr="001A02E1">
              <w:rPr>
                <w:rFonts w:eastAsiaTheme="minorHAnsi"/>
                <w:highlight w:val="yellow"/>
              </w:rPr>
              <w:t xml:space="preserve"> </w:t>
            </w:r>
            <w:r w:rsidRPr="001A02E1">
              <w:rPr>
                <w:highlight w:val="yellow"/>
              </w:rPr>
              <w:t>license</w:t>
            </w:r>
          </w:p>
        </w:tc>
        <w:tc>
          <w:tcPr>
            <w:tcW w:w="4148" w:type="dxa"/>
          </w:tcPr>
          <w:p w14:paraId="6BA66D57" w14:textId="0732B77E" w:rsidR="0022252C" w:rsidRDefault="001A02E1" w:rsidP="00173335">
            <w:pPr>
              <w:tabs>
                <w:tab w:val="left" w:pos="3429"/>
              </w:tabs>
            </w:pPr>
            <w:r w:rsidRPr="001A02E1">
              <w:rPr>
                <w:highlight w:val="yellow"/>
              </w:rPr>
              <w:t xml:space="preserve">2500/4750 </w:t>
            </w:r>
            <w:r w:rsidRPr="001A02E1">
              <w:rPr>
                <w:rFonts w:eastAsiaTheme="minorHAnsi"/>
                <w:highlight w:val="yellow"/>
              </w:rPr>
              <w:t>≈</w:t>
            </w:r>
            <w:r w:rsidRPr="001A02E1">
              <w:rPr>
                <w:highlight w:val="yellow"/>
              </w:rPr>
              <w:t xml:space="preserve"> </w:t>
            </w:r>
            <w:r w:rsidRPr="001A02E1">
              <w:rPr>
                <w:rFonts w:hint="eastAsia"/>
                <w:highlight w:val="yellow"/>
              </w:rPr>
              <w:t>5</w:t>
            </w:r>
            <w:ins w:id="5" w:author="sun rui" w:date="2018-10-04T15:01:00Z">
              <w:r w:rsidR="00066402">
                <w:rPr>
                  <w:highlight w:val="yellow"/>
                </w:rPr>
                <w:t>2</w:t>
              </w:r>
            </w:ins>
            <w:del w:id="6" w:author="sun rui" w:date="2018-10-04T15:01:00Z">
              <w:r w:rsidRPr="001A02E1" w:rsidDel="00066402">
                <w:rPr>
                  <w:highlight w:val="yellow"/>
                </w:rPr>
                <w:delText>3</w:delText>
              </w:r>
            </w:del>
            <w:r w:rsidRPr="001A02E1">
              <w:rPr>
                <w:highlight w:val="yellow"/>
              </w:rPr>
              <w:t>.6%</w:t>
            </w:r>
          </w:p>
        </w:tc>
      </w:tr>
      <w:tr w:rsidR="0022252C" w14:paraId="1C22CC8A" w14:textId="77777777" w:rsidTr="0022252C">
        <w:tc>
          <w:tcPr>
            <w:tcW w:w="4148" w:type="dxa"/>
          </w:tcPr>
          <w:p w14:paraId="060DA88B" w14:textId="676DBDA5" w:rsidR="0022252C" w:rsidRDefault="001A02E1" w:rsidP="00173335">
            <w:pPr>
              <w:tabs>
                <w:tab w:val="left" w:pos="3429"/>
              </w:tabs>
            </w:pPr>
            <w:r w:rsidRPr="001A02E1">
              <w:rPr>
                <w:rFonts w:hint="eastAsia"/>
                <w:highlight w:val="cyan"/>
              </w:rPr>
              <w:t>^</w:t>
            </w:r>
            <w:r w:rsidRPr="001A02E1">
              <w:rPr>
                <w:highlight w:val="cyan"/>
              </w:rPr>
              <w:t xml:space="preserve">wheel, ^selfie </w:t>
            </w:r>
            <w:r w:rsidRPr="001A02E1">
              <w:rPr>
                <w:rFonts w:eastAsiaTheme="minorHAnsi"/>
                <w:highlight w:val="cyan"/>
              </w:rPr>
              <w:t xml:space="preserve">→ </w:t>
            </w:r>
            <w:r w:rsidRPr="001A02E1">
              <w:rPr>
                <w:rFonts w:eastAsiaTheme="minorHAnsi" w:hint="eastAsia"/>
                <w:highlight w:val="cyan"/>
              </w:rPr>
              <w:t>license</w:t>
            </w:r>
          </w:p>
        </w:tc>
        <w:tc>
          <w:tcPr>
            <w:tcW w:w="4148" w:type="dxa"/>
          </w:tcPr>
          <w:p w14:paraId="55078269" w14:textId="5C6D7B1D" w:rsidR="0022252C" w:rsidRDefault="001A02E1" w:rsidP="00173335">
            <w:pPr>
              <w:tabs>
                <w:tab w:val="left" w:pos="3429"/>
              </w:tabs>
            </w:pPr>
            <w:r w:rsidRPr="001A02E1">
              <w:rPr>
                <w:rFonts w:hint="eastAsia"/>
                <w:highlight w:val="cyan"/>
              </w:rPr>
              <w:t>5</w:t>
            </w:r>
            <w:r w:rsidRPr="001A02E1">
              <w:rPr>
                <w:highlight w:val="cyan"/>
              </w:rPr>
              <w:t>00/1000 = 50%</w:t>
            </w:r>
          </w:p>
        </w:tc>
      </w:tr>
      <w:tr w:rsidR="0022252C" w14:paraId="3A55C245" w14:textId="77777777" w:rsidTr="0022252C">
        <w:tc>
          <w:tcPr>
            <w:tcW w:w="4148" w:type="dxa"/>
          </w:tcPr>
          <w:p w14:paraId="7E0D8E2A" w14:textId="230FD342" w:rsidR="0022252C" w:rsidRDefault="001A02E1" w:rsidP="00173335">
            <w:pPr>
              <w:tabs>
                <w:tab w:val="left" w:pos="3429"/>
              </w:tabs>
            </w:pPr>
            <w:r w:rsidRPr="001A02E1">
              <w:rPr>
                <w:highlight w:val="green"/>
              </w:rPr>
              <w:t xml:space="preserve">wheel, ^selfie </w:t>
            </w:r>
            <w:r w:rsidRPr="001A02E1">
              <w:rPr>
                <w:rFonts w:eastAsiaTheme="minorHAnsi"/>
                <w:highlight w:val="green"/>
              </w:rPr>
              <w:t>→ l</w:t>
            </w:r>
            <w:r>
              <w:rPr>
                <w:rFonts w:eastAsiaTheme="minorHAnsi"/>
                <w:highlight w:val="green"/>
              </w:rPr>
              <w:t>i</w:t>
            </w:r>
            <w:r w:rsidRPr="001A02E1">
              <w:rPr>
                <w:rFonts w:eastAsiaTheme="minorHAnsi"/>
                <w:highlight w:val="green"/>
              </w:rPr>
              <w:t>cense</w:t>
            </w:r>
          </w:p>
        </w:tc>
        <w:tc>
          <w:tcPr>
            <w:tcW w:w="4148" w:type="dxa"/>
          </w:tcPr>
          <w:p w14:paraId="6913DEC3" w14:textId="58109FC9" w:rsidR="0022252C" w:rsidRDefault="001A02E1" w:rsidP="00173335">
            <w:pPr>
              <w:tabs>
                <w:tab w:val="left" w:pos="3429"/>
              </w:tabs>
            </w:pPr>
            <w:r w:rsidRPr="001A02E1">
              <w:rPr>
                <w:rFonts w:hint="eastAsia"/>
                <w:highlight w:val="green"/>
              </w:rPr>
              <w:t>7</w:t>
            </w:r>
            <w:r w:rsidRPr="001A02E1">
              <w:rPr>
                <w:highlight w:val="green"/>
              </w:rPr>
              <w:t>50/1250 = 60%</w:t>
            </w:r>
          </w:p>
        </w:tc>
      </w:tr>
      <w:tr w:rsidR="0022252C" w14:paraId="77B3E0F3" w14:textId="77777777" w:rsidTr="0022252C">
        <w:tc>
          <w:tcPr>
            <w:tcW w:w="4148" w:type="dxa"/>
          </w:tcPr>
          <w:p w14:paraId="070AAC55" w14:textId="7352F744" w:rsidR="0022252C" w:rsidRPr="000B19D5" w:rsidRDefault="001A02E1" w:rsidP="00173335">
            <w:pPr>
              <w:tabs>
                <w:tab w:val="left" w:pos="3429"/>
              </w:tabs>
              <w:rPr>
                <w:strike/>
                <w:color w:val="FF0000"/>
                <w:rPrChange w:id="7" w:author="sun rui" w:date="2018-10-04T14:51:00Z">
                  <w:rPr/>
                </w:rPrChange>
              </w:rPr>
            </w:pPr>
            <w:r w:rsidRPr="000B19D5">
              <w:rPr>
                <w:strike/>
                <w:color w:val="FF0000"/>
                <w:rPrChange w:id="8" w:author="sun rui" w:date="2018-10-04T14:51:00Z">
                  <w:rPr/>
                </w:rPrChange>
              </w:rPr>
              <w:t xml:space="preserve">^wheel, selfie </w:t>
            </w:r>
            <w:r w:rsidRPr="000B19D5">
              <w:rPr>
                <w:rFonts w:eastAsiaTheme="minorHAnsi"/>
                <w:strike/>
                <w:color w:val="FF0000"/>
                <w:rPrChange w:id="9" w:author="sun rui" w:date="2018-10-04T14:51:00Z">
                  <w:rPr>
                    <w:rFonts w:eastAsiaTheme="minorHAnsi"/>
                    <w:highlight w:val="green"/>
                  </w:rPr>
                </w:rPrChange>
              </w:rPr>
              <w:t>→ license</w:t>
            </w:r>
          </w:p>
        </w:tc>
        <w:tc>
          <w:tcPr>
            <w:tcW w:w="4148" w:type="dxa"/>
          </w:tcPr>
          <w:p w14:paraId="3F81F57F" w14:textId="58D6314E" w:rsidR="0022252C" w:rsidRPr="000B19D5" w:rsidRDefault="001A02E1" w:rsidP="00173335">
            <w:pPr>
              <w:tabs>
                <w:tab w:val="left" w:pos="3429"/>
              </w:tabs>
              <w:rPr>
                <w:strike/>
                <w:color w:val="FF0000"/>
                <w:rPrChange w:id="10" w:author="sun rui" w:date="2018-10-04T14:51:00Z">
                  <w:rPr/>
                </w:rPrChange>
              </w:rPr>
            </w:pPr>
            <w:r w:rsidRPr="000B19D5">
              <w:rPr>
                <w:strike/>
                <w:color w:val="FF0000"/>
                <w:rPrChange w:id="11" w:author="sun rui" w:date="2018-10-04T14:51:00Z">
                  <w:rPr/>
                </w:rPrChange>
              </w:rPr>
              <w:t xml:space="preserve">1250/3000 </w:t>
            </w:r>
            <w:r w:rsidRPr="000B19D5">
              <w:rPr>
                <w:rFonts w:eastAsiaTheme="minorHAnsi"/>
                <w:strike/>
                <w:color w:val="FF0000"/>
                <w:rPrChange w:id="12" w:author="sun rui" w:date="2018-10-04T14:51:00Z">
                  <w:rPr>
                    <w:rFonts w:eastAsiaTheme="minorHAnsi"/>
                    <w:highlight w:val="yellow"/>
                  </w:rPr>
                </w:rPrChange>
              </w:rPr>
              <w:t>≈</w:t>
            </w:r>
            <w:ins w:id="13" w:author="sun rui" w:date="2018-10-04T14:50:00Z">
              <w:r w:rsidR="000B19D5" w:rsidRPr="000B19D5">
                <w:rPr>
                  <w:rFonts w:eastAsiaTheme="minorHAnsi"/>
                  <w:strike/>
                  <w:color w:val="FF0000"/>
                  <w:rPrChange w:id="14" w:author="sun rui" w:date="2018-10-04T14:51:00Z">
                    <w:rPr>
                      <w:rFonts w:eastAsiaTheme="minorHAnsi"/>
                      <w:highlight w:val="yellow"/>
                    </w:rPr>
                  </w:rPrChange>
                </w:rPr>
                <w:t xml:space="preserve"> 41.7</w:t>
              </w:r>
            </w:ins>
          </w:p>
        </w:tc>
      </w:tr>
    </w:tbl>
    <w:p w14:paraId="6A41393A" w14:textId="7D47BBA9" w:rsidR="0022252C" w:rsidRDefault="000B19D5" w:rsidP="00173335">
      <w:pPr>
        <w:tabs>
          <w:tab w:val="left" w:pos="3429"/>
        </w:tabs>
        <w:rPr>
          <w:ins w:id="15" w:author="sun rui" w:date="2018-10-04T15:00:00Z"/>
        </w:rPr>
      </w:pPr>
      <w:ins w:id="16" w:author="sun rui" w:date="2018-10-04T14:52:00Z">
        <w:r>
          <w:t xml:space="preserve">Note: the </w:t>
        </w:r>
      </w:ins>
      <w:ins w:id="17" w:author="sun rui" w:date="2018-10-04T15:05:00Z">
        <w:r w:rsidR="0077760C">
          <w:t xml:space="preserve">confidence of </w:t>
        </w:r>
      </w:ins>
      <w:ins w:id="18" w:author="sun rui" w:date="2018-10-04T14:52:00Z">
        <w:r>
          <w:t>last row i</w:t>
        </w:r>
      </w:ins>
      <w:ins w:id="19" w:author="sun rui" w:date="2018-10-04T14:53:00Z">
        <w:r>
          <w:t>s less than 50%, so remove it</w:t>
        </w:r>
      </w:ins>
    </w:p>
    <w:p w14:paraId="75299A9F" w14:textId="77777777" w:rsidR="00B37B00" w:rsidRDefault="00B37B00" w:rsidP="00173335">
      <w:pPr>
        <w:tabs>
          <w:tab w:val="left" w:pos="3429"/>
        </w:tabs>
        <w:rPr>
          <w:ins w:id="20" w:author="sun rui" w:date="2018-10-04T14:51:00Z"/>
        </w:rPr>
      </w:pPr>
    </w:p>
    <w:p w14:paraId="76F93A22" w14:textId="2C84A61E" w:rsidR="000B19D5" w:rsidRDefault="000B19D5" w:rsidP="00173335">
      <w:pPr>
        <w:tabs>
          <w:tab w:val="left" w:pos="3429"/>
        </w:tabs>
        <w:rPr>
          <w:ins w:id="21" w:author="sun rui" w:date="2018-10-04T14:52:00Z"/>
          <w:b/>
        </w:rPr>
      </w:pPr>
      <w:ins w:id="22" w:author="sun rui" w:date="2018-10-04T14:51:00Z">
        <w:r w:rsidRPr="000B19D5">
          <w:rPr>
            <w:b/>
            <w:rPrChange w:id="23" w:author="sun rui" w:date="2018-10-04T14:52:00Z">
              <w:rPr/>
            </w:rPrChange>
          </w:rPr>
          <w:t>b)</w:t>
        </w:r>
      </w:ins>
    </w:p>
    <w:p w14:paraId="52B5EF5D" w14:textId="77777777" w:rsidR="00B37B00" w:rsidRDefault="00C96AA5" w:rsidP="00B37B00">
      <w:pPr>
        <w:tabs>
          <w:tab w:val="left" w:pos="3429"/>
        </w:tabs>
        <w:ind w:rightChars="-94" w:right="-197"/>
        <w:rPr>
          <w:ins w:id="24" w:author="sun rui" w:date="2018-10-04T15:01:00Z"/>
        </w:rPr>
      </w:pPr>
      <w:proofErr w:type="gramStart"/>
      <w:ins w:id="25" w:author="sun rui" w:date="2018-10-04T14:54:00Z">
        <w:r>
          <w:t>Interest(</w:t>
        </w:r>
        <w:proofErr w:type="gramEnd"/>
        <w:r>
          <w:t>wheel, selfie</w:t>
        </w:r>
      </w:ins>
      <w:ins w:id="26" w:author="sun rui" w:date="2018-10-04T14:59:00Z">
        <w:r w:rsidR="00B37B00">
          <w:t xml:space="preserve"> </w:t>
        </w:r>
      </w:ins>
      <w:ins w:id="27" w:author="sun rui" w:date="2018-10-04T14:55:00Z">
        <w:r>
          <w:rPr>
            <w:rFonts w:eastAsiaTheme="minorHAnsi"/>
          </w:rPr>
          <w:t>→</w:t>
        </w:r>
      </w:ins>
      <w:ins w:id="28" w:author="sun rui" w:date="2018-10-04T14:59:00Z">
        <w:r w:rsidR="00B37B00">
          <w:rPr>
            <w:rFonts w:eastAsiaTheme="minorHAnsi"/>
          </w:rPr>
          <w:t xml:space="preserve"> </w:t>
        </w:r>
      </w:ins>
      <w:ins w:id="29" w:author="sun rui" w:date="2018-10-04T14:55:00Z">
        <w:r>
          <w:rPr>
            <w:rFonts w:eastAsiaTheme="minorHAnsi"/>
          </w:rPr>
          <w:t>license</w:t>
        </w:r>
      </w:ins>
      <w:ins w:id="30" w:author="sun rui" w:date="2018-10-04T14:54:00Z">
        <w:r>
          <w:t>)</w:t>
        </w:r>
      </w:ins>
      <w:ins w:id="31" w:author="sun rui" w:date="2018-10-04T14:55:00Z">
        <w:r>
          <w:t xml:space="preserve"> = conf(wheel, selfie</w:t>
        </w:r>
      </w:ins>
      <w:ins w:id="32" w:author="sun rui" w:date="2018-10-04T14:59:00Z">
        <w:r w:rsidR="00B37B00">
          <w:t xml:space="preserve"> </w:t>
        </w:r>
      </w:ins>
      <w:ins w:id="33" w:author="sun rui" w:date="2018-10-04T14:55:00Z">
        <w:r>
          <w:rPr>
            <w:rFonts w:eastAsiaTheme="minorHAnsi"/>
          </w:rPr>
          <w:t>→</w:t>
        </w:r>
      </w:ins>
      <w:ins w:id="34" w:author="sun rui" w:date="2018-10-04T14:59:00Z">
        <w:r w:rsidR="00B37B00">
          <w:rPr>
            <w:rFonts w:eastAsiaTheme="minorHAnsi"/>
          </w:rPr>
          <w:t xml:space="preserve"> </w:t>
        </w:r>
      </w:ins>
      <w:ins w:id="35" w:author="sun rui" w:date="2018-10-04T14:55:00Z">
        <w:r>
          <w:rPr>
            <w:rFonts w:eastAsiaTheme="minorHAnsi"/>
          </w:rPr>
          <w:t>license</w:t>
        </w:r>
        <w:r>
          <w:t xml:space="preserve">) * </w:t>
        </w:r>
      </w:ins>
      <m:oMath>
        <m:f>
          <m:fPr>
            <m:ctrlPr>
              <w:ins w:id="36" w:author="sun rui" w:date="2018-10-04T14:57:00Z">
                <w:rPr>
                  <w:rFonts w:ascii="Cambria Math" w:hAnsi="Cambria Math"/>
                  <w:sz w:val="24"/>
                  <w:szCs w:val="24"/>
                </w:rPr>
              </w:ins>
            </m:ctrlPr>
          </m:fPr>
          <m:num>
            <m:r>
              <w:ins w:id="37" w:author="sun rui" w:date="2018-10-04T14:57:00Z">
                <w:rPr>
                  <w:rFonts w:ascii="Cambria Math" w:hAnsi="Cambria Math"/>
                  <w:sz w:val="24"/>
                  <w:szCs w:val="24"/>
                  <w:rPrChange w:id="38" w:author="sun rui" w:date="2018-10-04T14:58:00Z">
                    <w:rPr>
                      <w:rFonts w:ascii="Cambria Math" w:hAnsi="Cambria Math"/>
                    </w:rPr>
                  </w:rPrChange>
                </w:rPr>
                <m:t>1</m:t>
              </w:ins>
            </m:r>
          </m:num>
          <m:den>
            <m:r>
              <w:ins w:id="39" w:author="sun rui" w:date="2018-10-04T14:57:00Z">
                <w:rPr>
                  <w:rFonts w:ascii="Cambria Math" w:hAnsi="Cambria Math"/>
                  <w:sz w:val="24"/>
                  <w:szCs w:val="24"/>
                  <w:rPrChange w:id="40" w:author="sun rui" w:date="2018-10-04T14:58:00Z">
                    <w:rPr>
                      <w:rFonts w:ascii="Cambria Math" w:hAnsi="Cambria Math"/>
                    </w:rPr>
                  </w:rPrChange>
                </w:rPr>
                <m:t>P(license)</m:t>
              </w:ins>
            </m:r>
          </m:den>
        </m:f>
      </m:oMath>
      <w:ins w:id="41" w:author="sun rui" w:date="2018-10-04T14:58:00Z">
        <w:r>
          <w:rPr>
            <w:rFonts w:hint="eastAsia"/>
            <w:sz w:val="24"/>
            <w:szCs w:val="24"/>
          </w:rPr>
          <w:t xml:space="preserve"> </w:t>
        </w:r>
        <w:r w:rsidRPr="00B37B00">
          <w:rPr>
            <w:rPrChange w:id="42" w:author="sun rui" w:date="2018-10-04T14:58:00Z">
              <w:rPr>
                <w:sz w:val="24"/>
                <w:szCs w:val="24"/>
              </w:rPr>
            </w:rPrChange>
          </w:rPr>
          <w:t xml:space="preserve">= </w:t>
        </w:r>
        <w:r w:rsidR="00B37B00" w:rsidRPr="00B37B00">
          <w:rPr>
            <w:rPrChange w:id="43" w:author="sun rui" w:date="2018-10-04T14:58:00Z">
              <w:rPr>
                <w:sz w:val="24"/>
                <w:szCs w:val="24"/>
              </w:rPr>
            </w:rPrChange>
          </w:rPr>
          <w:t>0.526 * 2 =</w:t>
        </w:r>
      </w:ins>
      <w:ins w:id="44" w:author="sun rui" w:date="2018-10-04T15:00:00Z">
        <w:r w:rsidR="00B37B00">
          <w:t xml:space="preserve"> </w:t>
        </w:r>
      </w:ins>
      <w:ins w:id="45" w:author="sun rui" w:date="2018-10-04T14:58:00Z">
        <w:r w:rsidR="00B37B00" w:rsidRPr="00B37B00">
          <w:rPr>
            <w:rPrChange w:id="46" w:author="sun rui" w:date="2018-10-04T14:58:00Z">
              <w:rPr>
                <w:sz w:val="24"/>
                <w:szCs w:val="24"/>
              </w:rPr>
            </w:rPrChange>
          </w:rPr>
          <w:t>1.052</w:t>
        </w:r>
      </w:ins>
    </w:p>
    <w:p w14:paraId="41307806" w14:textId="3BD0A4C7" w:rsidR="00B37B00" w:rsidRPr="00C96AA5" w:rsidRDefault="00B37B00" w:rsidP="00B37B00">
      <w:pPr>
        <w:tabs>
          <w:tab w:val="left" w:pos="3429"/>
        </w:tabs>
        <w:ind w:rightChars="-94" w:right="-197"/>
        <w:rPr>
          <w:ins w:id="47" w:author="sun rui" w:date="2018-10-04T15:01:00Z"/>
        </w:rPr>
      </w:pPr>
      <w:proofErr w:type="gramStart"/>
      <w:ins w:id="48" w:author="sun rui" w:date="2018-10-04T15:01:00Z">
        <w:r>
          <w:t>Interest(</w:t>
        </w:r>
        <w:proofErr w:type="gramEnd"/>
        <w:r>
          <w:t xml:space="preserve">^wheel, ^selfie </w:t>
        </w:r>
        <w:r>
          <w:rPr>
            <w:rFonts w:eastAsiaTheme="minorHAnsi"/>
          </w:rPr>
          <w:t>→ license</w:t>
        </w:r>
        <w:r>
          <w:t xml:space="preserve">) = conf(^wheel, ^selfie </w:t>
        </w:r>
        <w:r>
          <w:rPr>
            <w:rFonts w:eastAsiaTheme="minorHAnsi"/>
          </w:rPr>
          <w:t>→ license</w:t>
        </w:r>
        <w:r>
          <w:t xml:space="preserve">) * </w:t>
        </w: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P(license)</m:t>
              </m:r>
            </m:den>
          </m:f>
        </m:oMath>
        <w:r>
          <w:rPr>
            <w:rFonts w:hint="eastAsia"/>
            <w:sz w:val="24"/>
            <w:szCs w:val="24"/>
          </w:rPr>
          <w:t xml:space="preserve"> </w:t>
        </w:r>
        <w:r w:rsidRPr="00724920">
          <w:t>= 0.5 * 2 =1</w:t>
        </w:r>
      </w:ins>
    </w:p>
    <w:p w14:paraId="379930EC" w14:textId="3447F718" w:rsidR="00B37B00" w:rsidRDefault="00B37B00" w:rsidP="00B37B00">
      <w:pPr>
        <w:tabs>
          <w:tab w:val="left" w:pos="3429"/>
        </w:tabs>
        <w:ind w:rightChars="-94" w:right="-197"/>
        <w:rPr>
          <w:ins w:id="49" w:author="sun rui" w:date="2018-10-04T14:59:00Z"/>
        </w:rPr>
      </w:pPr>
      <w:proofErr w:type="gramStart"/>
      <w:ins w:id="50" w:author="sun rui" w:date="2018-10-04T14:59:00Z">
        <w:r>
          <w:t>Interest(</w:t>
        </w:r>
        <w:proofErr w:type="gramEnd"/>
        <w:r>
          <w:t xml:space="preserve">wheel, ^selfie </w:t>
        </w:r>
        <w:r>
          <w:rPr>
            <w:rFonts w:eastAsiaTheme="minorHAnsi"/>
          </w:rPr>
          <w:t>→ license</w:t>
        </w:r>
        <w:r>
          <w:t xml:space="preserve">) = conf(wheel, </w:t>
        </w:r>
      </w:ins>
      <w:ins w:id="51" w:author="sun rui" w:date="2018-10-04T15:00:00Z">
        <w:r>
          <w:t>^</w:t>
        </w:r>
      </w:ins>
      <w:ins w:id="52" w:author="sun rui" w:date="2018-10-04T14:59:00Z">
        <w:r>
          <w:t xml:space="preserve">selfie </w:t>
        </w:r>
        <w:r>
          <w:rPr>
            <w:rFonts w:eastAsiaTheme="minorHAnsi"/>
          </w:rPr>
          <w:t>→ license</w:t>
        </w:r>
        <w:r>
          <w:t xml:space="preserve">) * </w:t>
        </w: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P(license)</m:t>
              </m:r>
            </m:den>
          </m:f>
        </m:oMath>
        <w:r>
          <w:rPr>
            <w:rFonts w:hint="eastAsia"/>
            <w:sz w:val="24"/>
            <w:szCs w:val="24"/>
          </w:rPr>
          <w:t xml:space="preserve"> </w:t>
        </w:r>
        <w:r w:rsidRPr="00724920">
          <w:t>= 0.</w:t>
        </w:r>
      </w:ins>
      <w:ins w:id="53" w:author="sun rui" w:date="2018-10-04T15:00:00Z">
        <w:r>
          <w:t>6</w:t>
        </w:r>
      </w:ins>
      <w:ins w:id="54" w:author="sun rui" w:date="2018-10-04T14:59:00Z">
        <w:r w:rsidRPr="00724920">
          <w:t xml:space="preserve"> * 2 =</w:t>
        </w:r>
      </w:ins>
      <w:ins w:id="55" w:author="sun rui" w:date="2018-10-04T15:00:00Z">
        <w:r>
          <w:t xml:space="preserve"> 1.2</w:t>
        </w:r>
      </w:ins>
    </w:p>
    <w:p w14:paraId="0DBEAE86" w14:textId="5E8D4CA0" w:rsidR="00B37B00" w:rsidRDefault="00B37B00" w:rsidP="00B37B00">
      <w:pPr>
        <w:tabs>
          <w:tab w:val="left" w:pos="3429"/>
        </w:tabs>
        <w:ind w:rightChars="-94" w:right="-197"/>
        <w:rPr>
          <w:ins w:id="56" w:author="sun rui" w:date="2018-10-04T15:09:00Z"/>
        </w:rPr>
      </w:pPr>
    </w:p>
    <w:p w14:paraId="6DC17AE7" w14:textId="7E50E26C" w:rsidR="00406E4A" w:rsidRDefault="00406E4A" w:rsidP="00B37B00">
      <w:pPr>
        <w:tabs>
          <w:tab w:val="left" w:pos="3429"/>
        </w:tabs>
        <w:ind w:rightChars="-94" w:right="-197"/>
        <w:rPr>
          <w:ins w:id="57" w:author="sun rui" w:date="2018-10-04T15:09:00Z"/>
          <w:b/>
        </w:rPr>
      </w:pPr>
      <w:ins w:id="58" w:author="sun rui" w:date="2018-10-04T15:09:00Z">
        <w:r w:rsidRPr="00406E4A">
          <w:rPr>
            <w:b/>
            <w:rPrChange w:id="59" w:author="sun rui" w:date="2018-10-04T15:09:00Z">
              <w:rPr/>
            </w:rPrChange>
          </w:rPr>
          <w:t>c)</w:t>
        </w:r>
      </w:ins>
    </w:p>
    <w:p w14:paraId="000B38BB" w14:textId="4C6E80C5" w:rsidR="00406E4A" w:rsidRDefault="007227A2" w:rsidP="00B37B00">
      <w:pPr>
        <w:tabs>
          <w:tab w:val="left" w:pos="3429"/>
        </w:tabs>
        <w:ind w:rightChars="-94" w:right="-197"/>
        <w:rPr>
          <w:ins w:id="60" w:author="sun rui" w:date="2018-10-04T15:18:00Z"/>
        </w:rPr>
      </w:pPr>
      <w:ins w:id="61" w:author="sun rui" w:date="2018-10-04T15:32:00Z">
        <w:r>
          <w:t>I</w:t>
        </w:r>
      </w:ins>
      <w:ins w:id="62" w:author="sun rui" w:date="2018-10-04T15:11:00Z">
        <w:r w:rsidR="00406E4A">
          <w:t>n part (a), we can find the confidence of</w:t>
        </w:r>
      </w:ins>
      <w:ins w:id="63" w:author="sun rui" w:date="2018-10-04T15:12:00Z">
        <w:r w:rsidR="00406E4A">
          <w:t xml:space="preserve"> “</w:t>
        </w:r>
        <w:r w:rsidR="00406E4A" w:rsidRPr="00406E4A">
          <w:rPr>
            <w:rPrChange w:id="64" w:author="sun rui" w:date="2018-10-04T15:12:00Z">
              <w:rPr>
                <w:highlight w:val="green"/>
              </w:rPr>
            </w:rPrChange>
          </w:rPr>
          <w:t xml:space="preserve">wheel, ^selfie </w:t>
        </w:r>
        <w:r w:rsidR="00406E4A" w:rsidRPr="00406E4A">
          <w:rPr>
            <w:rPrChange w:id="65" w:author="sun rui" w:date="2018-10-04T15:12:00Z">
              <w:rPr>
                <w:rFonts w:eastAsiaTheme="minorHAnsi"/>
                <w:highlight w:val="green"/>
              </w:rPr>
            </w:rPrChange>
          </w:rPr>
          <w:t>→ license</w:t>
        </w:r>
        <w:r w:rsidR="00406E4A">
          <w:t>” is the bigges</w:t>
        </w:r>
      </w:ins>
      <w:ins w:id="66" w:author="sun rui" w:date="2018-10-04T15:14:00Z">
        <w:r w:rsidR="00406E4A">
          <w:t>t</w:t>
        </w:r>
      </w:ins>
      <w:ins w:id="67" w:author="sun rui" w:date="2018-10-04T15:12:00Z">
        <w:r w:rsidR="00406E4A">
          <w:t xml:space="preserve"> one, so </w:t>
        </w:r>
      </w:ins>
      <w:ins w:id="68" w:author="sun rui" w:date="2018-10-04T15:13:00Z">
        <w:r w:rsidR="00406E4A">
          <w:t>“</w:t>
        </w:r>
        <w:r w:rsidR="00406E4A" w:rsidRPr="00724920">
          <w:t>wheel, ^selfie → license</w:t>
        </w:r>
        <w:r w:rsidR="00406E4A">
          <w:t>” is most inte</w:t>
        </w:r>
      </w:ins>
      <w:ins w:id="69" w:author="sun rui" w:date="2018-10-04T15:14:00Z">
        <w:r w:rsidR="00406E4A">
          <w:t>resting rule in part (a), which can be described that</w:t>
        </w:r>
      </w:ins>
      <w:ins w:id="70" w:author="sun rui" w:date="2018-10-04T15:15:00Z">
        <w:r w:rsidR="00406E4A">
          <w:t xml:space="preserve"> these participants who </w:t>
        </w:r>
      </w:ins>
      <w:ins w:id="71" w:author="sun rui" w:date="2018-10-04T15:16:00Z">
        <w:r w:rsidR="00406E4A">
          <w:t>want to own balance wheel</w:t>
        </w:r>
      </w:ins>
      <w:ins w:id="72" w:author="sun rui" w:date="2018-10-04T15:32:00Z">
        <w:r>
          <w:t>s</w:t>
        </w:r>
      </w:ins>
      <w:ins w:id="73" w:author="sun rui" w:date="2018-10-04T15:16:00Z">
        <w:r w:rsidR="00406E4A">
          <w:t xml:space="preserve"> and dislike selfie</w:t>
        </w:r>
      </w:ins>
      <w:ins w:id="74" w:author="sun rui" w:date="2018-10-04T15:17:00Z">
        <w:r w:rsidR="00406E4A">
          <w:t xml:space="preserve"> perhaps have </w:t>
        </w:r>
      </w:ins>
      <w:r w:rsidR="00B42B1E">
        <w:t xml:space="preserve">driver </w:t>
      </w:r>
      <w:ins w:id="75" w:author="sun rui" w:date="2018-10-04T15:17:00Z">
        <w:r w:rsidR="00406E4A">
          <w:t>license</w:t>
        </w:r>
      </w:ins>
      <w:ins w:id="76" w:author="sun rui" w:date="2018-10-04T15:32:00Z">
        <w:r>
          <w:t>s</w:t>
        </w:r>
      </w:ins>
      <w:ins w:id="77" w:author="sun rui" w:date="2018-10-04T15:18:00Z">
        <w:r w:rsidR="00406E4A">
          <w:t>.</w:t>
        </w:r>
      </w:ins>
    </w:p>
    <w:p w14:paraId="6B2CF290" w14:textId="01A98782" w:rsidR="00406E4A" w:rsidRDefault="00406E4A" w:rsidP="00B37B00">
      <w:pPr>
        <w:tabs>
          <w:tab w:val="left" w:pos="3429"/>
        </w:tabs>
        <w:ind w:rightChars="-94" w:right="-197"/>
        <w:rPr>
          <w:ins w:id="78" w:author="sun rui" w:date="2018-10-04T15:18:00Z"/>
        </w:rPr>
      </w:pPr>
    </w:p>
    <w:p w14:paraId="5FC04949" w14:textId="243AB486" w:rsidR="00406E4A" w:rsidRDefault="00406E4A" w:rsidP="00B37B00">
      <w:pPr>
        <w:tabs>
          <w:tab w:val="left" w:pos="3429"/>
        </w:tabs>
        <w:ind w:rightChars="-94" w:right="-197"/>
        <w:rPr>
          <w:ins w:id="79" w:author="sun rui" w:date="2018-10-04T15:18:00Z"/>
          <w:b/>
        </w:rPr>
      </w:pPr>
      <w:ins w:id="80" w:author="sun rui" w:date="2018-10-04T15:18:00Z">
        <w:r w:rsidRPr="00406E4A">
          <w:rPr>
            <w:b/>
            <w:rPrChange w:id="81" w:author="sun rui" w:date="2018-10-04T15:18:00Z">
              <w:rPr/>
            </w:rPrChange>
          </w:rPr>
          <w:t>d)</w:t>
        </w:r>
      </w:ins>
    </w:p>
    <w:p w14:paraId="7B2C32E5" w14:textId="7AB97094" w:rsidR="00406E4A" w:rsidRDefault="007227A2" w:rsidP="00B37B00">
      <w:pPr>
        <w:tabs>
          <w:tab w:val="left" w:pos="3429"/>
        </w:tabs>
        <w:ind w:rightChars="-94" w:right="-197"/>
        <w:rPr>
          <w:ins w:id="82" w:author="sun rui" w:date="2018-10-04T15:22:00Z"/>
        </w:rPr>
      </w:pPr>
      <w:ins w:id="83" w:author="sun rui" w:date="2018-10-04T15:32:00Z">
        <w:r>
          <w:t>I</w:t>
        </w:r>
      </w:ins>
      <w:ins w:id="84" w:author="sun rui" w:date="2018-10-04T15:18:00Z">
        <w:r w:rsidR="00406E4A">
          <w:t xml:space="preserve">n part (b), </w:t>
        </w:r>
        <w:r w:rsidR="00E87B4D">
          <w:t xml:space="preserve">we can find </w:t>
        </w:r>
      </w:ins>
      <w:ins w:id="85" w:author="sun rui" w:date="2018-10-04T15:19:00Z">
        <w:r w:rsidR="00E87B4D">
          <w:t xml:space="preserve">that “wheel, ^selfie </w:t>
        </w:r>
        <w:r w:rsidR="00E87B4D">
          <w:rPr>
            <w:rFonts w:eastAsiaTheme="minorHAnsi"/>
          </w:rPr>
          <w:t>→ license</w:t>
        </w:r>
        <w:r w:rsidR="00E87B4D">
          <w:t>” have t</w:t>
        </w:r>
      </w:ins>
      <w:ins w:id="86" w:author="sun rui" w:date="2018-10-04T15:20:00Z">
        <w:r w:rsidR="00E87B4D">
          <w:t xml:space="preserve">he most lift ratio, because of this, we can </w:t>
        </w:r>
      </w:ins>
      <w:ins w:id="87" w:author="sun rui" w:date="2018-10-04T15:21:00Z">
        <w:r w:rsidR="00E87B4D">
          <w:t>consider this rule</w:t>
        </w:r>
      </w:ins>
      <w:ins w:id="88" w:author="sun rui" w:date="2018-10-04T15:22:00Z">
        <w:r w:rsidR="00E87B4D">
          <w:t xml:space="preserve"> is most interesting.</w:t>
        </w:r>
      </w:ins>
    </w:p>
    <w:p w14:paraId="041E3C2A" w14:textId="4CD1F2BB" w:rsidR="00E87B4D" w:rsidRDefault="00E87B4D" w:rsidP="00B37B00">
      <w:pPr>
        <w:tabs>
          <w:tab w:val="left" w:pos="3429"/>
        </w:tabs>
        <w:ind w:rightChars="-94" w:right="-197"/>
        <w:rPr>
          <w:ins w:id="89" w:author="sun rui" w:date="2018-10-04T15:34:00Z"/>
        </w:rPr>
      </w:pPr>
      <w:ins w:id="90" w:author="sun rui" w:date="2018-10-04T15:22:00Z">
        <w:r>
          <w:rPr>
            <w:rFonts w:hint="eastAsia"/>
          </w:rPr>
          <w:t>A</w:t>
        </w:r>
        <w:r>
          <w:t>ctually, it is obvi</w:t>
        </w:r>
      </w:ins>
      <w:ins w:id="91" w:author="sun rui" w:date="2018-10-04T15:23:00Z">
        <w:r>
          <w:t xml:space="preserve">ous that this conclusion is same </w:t>
        </w:r>
      </w:ins>
      <w:ins w:id="92" w:author="sun rui" w:date="2018-10-04T15:24:00Z">
        <w:r>
          <w:t xml:space="preserve">to </w:t>
        </w:r>
        <w:r w:rsidRPr="00724920">
          <w:rPr>
            <w:b/>
          </w:rPr>
          <w:t>c)</w:t>
        </w:r>
      </w:ins>
      <w:ins w:id="93" w:author="sun rui" w:date="2018-10-04T15:27:00Z">
        <w:r>
          <w:rPr>
            <w:rFonts w:hint="eastAsia"/>
          </w:rPr>
          <w:t>,</w:t>
        </w:r>
        <w:r>
          <w:t xml:space="preserve"> </w:t>
        </w:r>
      </w:ins>
      <w:ins w:id="94" w:author="sun rui" w:date="2018-10-04T15:28:00Z">
        <w:r>
          <w:t xml:space="preserve">because </w:t>
        </w:r>
        <w:r w:rsidR="009C454E">
          <w:t>the le</w:t>
        </w:r>
      </w:ins>
      <w:ins w:id="95" w:author="sun rui" w:date="2018-10-04T15:29:00Z">
        <w:r w:rsidR="009C454E">
          <w:t xml:space="preserve">ft ratio is </w:t>
        </w:r>
      </w:ins>
      <w:ins w:id="96" w:author="sun rui" w:date="2018-10-04T15:30:00Z">
        <w:r w:rsidR="009C454E" w:rsidRPr="009C454E">
          <w:rPr>
            <w:rPrChange w:id="97" w:author="sun rui" w:date="2018-10-04T15:31:00Z">
              <w:rPr>
                <w:rFonts w:ascii="Arial" w:hAnsi="Arial" w:cs="Arial"/>
                <w:color w:val="333333"/>
                <w:szCs w:val="21"/>
                <w:shd w:val="clear" w:color="auto" w:fill="F7F8FA"/>
              </w:rPr>
            </w:rPrChange>
          </w:rPr>
          <w:t xml:space="preserve">proportional </w:t>
        </w:r>
        <w:r w:rsidR="009C454E">
          <w:t>to confidence</w:t>
        </w:r>
      </w:ins>
      <w:r w:rsidR="00E311BA">
        <w:t xml:space="preserve"> </w:t>
      </w:r>
      <w:r w:rsidR="00E311BA">
        <w:rPr>
          <w:rFonts w:hint="eastAsia"/>
        </w:rPr>
        <w:t>value</w:t>
      </w:r>
      <w:ins w:id="98" w:author="sun rui" w:date="2018-10-04T15:30:00Z">
        <w:r w:rsidR="009C454E">
          <w:t>.</w:t>
        </w:r>
      </w:ins>
    </w:p>
    <w:p w14:paraId="37CD2EFD" w14:textId="34F8D0FF" w:rsidR="007227A2" w:rsidRDefault="007227A2" w:rsidP="00B37B00">
      <w:pPr>
        <w:tabs>
          <w:tab w:val="left" w:pos="3429"/>
        </w:tabs>
        <w:ind w:rightChars="-94" w:right="-197"/>
        <w:rPr>
          <w:ins w:id="99" w:author="sun rui" w:date="2018-10-04T15:34:00Z"/>
        </w:rPr>
      </w:pPr>
    </w:p>
    <w:p w14:paraId="487691CA" w14:textId="0FBACF0C" w:rsidR="007227A2" w:rsidRDefault="007227A2" w:rsidP="00B37B00">
      <w:pPr>
        <w:tabs>
          <w:tab w:val="left" w:pos="3429"/>
        </w:tabs>
        <w:ind w:rightChars="-94" w:right="-197"/>
        <w:rPr>
          <w:ins w:id="100" w:author="sun rui" w:date="2018-10-04T15:34:00Z"/>
        </w:rPr>
      </w:pPr>
    </w:p>
    <w:p w14:paraId="0CA5C486" w14:textId="7306A4D1" w:rsidR="007227A2" w:rsidRDefault="007227A2" w:rsidP="00B37B00">
      <w:pPr>
        <w:tabs>
          <w:tab w:val="left" w:pos="3429"/>
        </w:tabs>
        <w:ind w:rightChars="-94" w:right="-197"/>
        <w:rPr>
          <w:ins w:id="101" w:author="sun rui" w:date="2018-10-04T15:34:00Z"/>
        </w:rPr>
      </w:pPr>
    </w:p>
    <w:p w14:paraId="60EDE620" w14:textId="7C53ED85" w:rsidR="007227A2" w:rsidRDefault="007227A2" w:rsidP="00B37B00">
      <w:pPr>
        <w:tabs>
          <w:tab w:val="left" w:pos="3429"/>
        </w:tabs>
        <w:ind w:rightChars="-94" w:right="-197"/>
        <w:rPr>
          <w:ins w:id="102" w:author="sun rui" w:date="2018-10-04T15:34:00Z"/>
        </w:rPr>
      </w:pPr>
    </w:p>
    <w:p w14:paraId="24D17680" w14:textId="62A1662C" w:rsidR="007227A2" w:rsidRPr="001A02E1" w:rsidRDefault="007227A2" w:rsidP="007227A2">
      <w:pPr>
        <w:tabs>
          <w:tab w:val="left" w:pos="666"/>
        </w:tabs>
        <w:rPr>
          <w:ins w:id="103" w:author="sun rui" w:date="2018-10-04T15:34:00Z"/>
          <w:b/>
        </w:rPr>
      </w:pPr>
      <w:ins w:id="104" w:author="sun rui" w:date="2018-10-04T15:34:00Z">
        <w:r w:rsidRPr="001A02E1">
          <w:rPr>
            <w:b/>
          </w:rPr>
          <w:lastRenderedPageBreak/>
          <w:t xml:space="preserve">Answer </w:t>
        </w:r>
        <w:r>
          <w:rPr>
            <w:b/>
          </w:rPr>
          <w:t>2</w:t>
        </w:r>
        <w:r w:rsidRPr="001A02E1">
          <w:rPr>
            <w:b/>
          </w:rPr>
          <w:t>:</w:t>
        </w:r>
      </w:ins>
    </w:p>
    <w:p w14:paraId="12BBD961" w14:textId="77777777" w:rsidR="007227A2" w:rsidRPr="001A02E1" w:rsidRDefault="007227A2" w:rsidP="007227A2">
      <w:pPr>
        <w:tabs>
          <w:tab w:val="left" w:pos="666"/>
        </w:tabs>
        <w:rPr>
          <w:ins w:id="105" w:author="sun rui" w:date="2018-10-04T15:34:00Z"/>
          <w:b/>
        </w:rPr>
      </w:pPr>
      <w:ins w:id="106" w:author="sun rui" w:date="2018-10-04T15:34:00Z">
        <w:r w:rsidRPr="001A02E1">
          <w:rPr>
            <w:rFonts w:hint="eastAsia"/>
            <w:b/>
          </w:rPr>
          <w:t>a</w:t>
        </w:r>
        <w:r w:rsidRPr="001A02E1">
          <w:rPr>
            <w:b/>
          </w:rPr>
          <w:t>)</w:t>
        </w:r>
      </w:ins>
    </w:p>
    <w:p w14:paraId="3ACBF7C9" w14:textId="0142178F" w:rsidR="007227A2" w:rsidRDefault="008D624B" w:rsidP="00B37B00">
      <w:pPr>
        <w:tabs>
          <w:tab w:val="left" w:pos="3429"/>
        </w:tabs>
        <w:ind w:rightChars="-94" w:right="-197"/>
        <w:rPr>
          <w:ins w:id="107" w:author="sun rui" w:date="2018-10-04T15:39:00Z"/>
        </w:rPr>
      </w:pPr>
      <w:r>
        <w:t>W</w:t>
      </w:r>
      <w:ins w:id="108" w:author="sun rui" w:date="2018-10-04T15:35:00Z">
        <w:r w:rsidR="007227A2">
          <w:t xml:space="preserve">e use some </w:t>
        </w:r>
      </w:ins>
      <w:ins w:id="109" w:author="sun rui" w:date="2018-10-04T15:38:00Z">
        <w:r w:rsidR="00220073">
          <w:t>simple</w:t>
        </w:r>
      </w:ins>
      <w:ins w:id="110" w:author="sun rui" w:date="2018-10-04T15:39:00Z">
        <w:r w:rsidR="00220073">
          <w:t xml:space="preserve"> </w:t>
        </w:r>
      </w:ins>
      <w:ins w:id="111" w:author="sun rui" w:date="2018-10-04T15:35:00Z">
        <w:r w:rsidR="007227A2">
          <w:t xml:space="preserve">marks instead </w:t>
        </w:r>
      </w:ins>
      <w:ins w:id="112" w:author="sun rui" w:date="2018-10-04T15:36:00Z">
        <w:r w:rsidR="007227A2">
          <w:t>of these stock names</w:t>
        </w:r>
      </w:ins>
      <w:ins w:id="113" w:author="sun rui" w:date="2018-10-04T15:38:00Z">
        <w:r w:rsidR="007227A2">
          <w:t xml:space="preserve"> and operations</w:t>
        </w:r>
      </w:ins>
      <w:ins w:id="114" w:author="sun rui" w:date="2018-10-04T15:39:00Z">
        <w:r w:rsidR="00220073">
          <w:t>: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0073" w14:paraId="59B49F44" w14:textId="77777777" w:rsidTr="00220073">
        <w:trPr>
          <w:ins w:id="115" w:author="sun rui" w:date="2018-10-04T15:39:00Z"/>
        </w:trPr>
        <w:tc>
          <w:tcPr>
            <w:tcW w:w="2074" w:type="dxa"/>
          </w:tcPr>
          <w:p w14:paraId="2D88DBB3" w14:textId="77777777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16" w:author="sun rui" w:date="2018-10-04T15:39:00Z"/>
              </w:rPr>
            </w:pPr>
          </w:p>
        </w:tc>
        <w:tc>
          <w:tcPr>
            <w:tcW w:w="2074" w:type="dxa"/>
          </w:tcPr>
          <w:p w14:paraId="76612D41" w14:textId="48DA78B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17" w:author="sun rui" w:date="2018-10-04T15:39:00Z"/>
              </w:rPr>
            </w:pPr>
            <w:ins w:id="118" w:author="sun rui" w:date="2018-10-04T15:41:00Z">
              <w:r>
                <w:rPr>
                  <w:rFonts w:hint="eastAsia"/>
                </w:rPr>
                <w:t>B</w:t>
              </w:r>
              <w:r>
                <w:t>uy</w:t>
              </w:r>
            </w:ins>
          </w:p>
        </w:tc>
        <w:tc>
          <w:tcPr>
            <w:tcW w:w="2074" w:type="dxa"/>
          </w:tcPr>
          <w:p w14:paraId="0911FE8B" w14:textId="0B3590A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19" w:author="sun rui" w:date="2018-10-04T15:39:00Z"/>
              </w:rPr>
            </w:pPr>
            <w:ins w:id="120" w:author="sun rui" w:date="2018-10-04T15:41:00Z">
              <w:r>
                <w:rPr>
                  <w:rFonts w:hint="eastAsia"/>
                </w:rPr>
                <w:t>S</w:t>
              </w:r>
              <w:r>
                <w:t>ell</w:t>
              </w:r>
            </w:ins>
          </w:p>
        </w:tc>
        <w:tc>
          <w:tcPr>
            <w:tcW w:w="2074" w:type="dxa"/>
          </w:tcPr>
          <w:p w14:paraId="125ECB94" w14:textId="6E9AA07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21" w:author="sun rui" w:date="2018-10-04T15:39:00Z"/>
              </w:rPr>
            </w:pPr>
            <w:ins w:id="122" w:author="sun rui" w:date="2018-10-04T15:41:00Z">
              <w:r>
                <w:t>No operation</w:t>
              </w:r>
            </w:ins>
          </w:p>
        </w:tc>
      </w:tr>
      <w:tr w:rsidR="00220073" w14:paraId="0BEC3CD6" w14:textId="77777777" w:rsidTr="00220073">
        <w:trPr>
          <w:ins w:id="123" w:author="sun rui" w:date="2018-10-04T15:39:00Z"/>
        </w:trPr>
        <w:tc>
          <w:tcPr>
            <w:tcW w:w="2074" w:type="dxa"/>
          </w:tcPr>
          <w:p w14:paraId="014EDDE1" w14:textId="106C315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24" w:author="sun rui" w:date="2018-10-04T15:39:00Z"/>
              </w:rPr>
            </w:pPr>
            <w:ins w:id="125" w:author="sun rui" w:date="2018-10-04T15:39:00Z">
              <w:r>
                <w:rPr>
                  <w:rFonts w:hint="eastAsia"/>
                </w:rPr>
                <w:t>H</w:t>
              </w:r>
              <w:r>
                <w:t>SBC</w:t>
              </w:r>
            </w:ins>
          </w:p>
        </w:tc>
        <w:tc>
          <w:tcPr>
            <w:tcW w:w="2074" w:type="dxa"/>
          </w:tcPr>
          <w:p w14:paraId="49A2C2FA" w14:textId="440BDB28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26" w:author="sun rui" w:date="2018-10-04T15:39:00Z"/>
              </w:rPr>
            </w:pPr>
            <w:proofErr w:type="spellStart"/>
            <w:ins w:id="127" w:author="sun rui" w:date="2018-10-04T15:41:00Z">
              <w:r>
                <w:rPr>
                  <w:rFonts w:hint="eastAsia"/>
                </w:rPr>
                <w:t>b</w:t>
              </w:r>
              <w:r>
                <w:t>HS</w:t>
              </w:r>
            </w:ins>
            <w:proofErr w:type="spellEnd"/>
          </w:p>
        </w:tc>
        <w:tc>
          <w:tcPr>
            <w:tcW w:w="2074" w:type="dxa"/>
          </w:tcPr>
          <w:p w14:paraId="041EBA2E" w14:textId="077B6AAB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28" w:author="sun rui" w:date="2018-10-04T15:39:00Z"/>
              </w:rPr>
            </w:pPr>
            <w:proofErr w:type="spellStart"/>
            <w:ins w:id="129" w:author="sun rui" w:date="2018-10-04T15:42:00Z">
              <w:r>
                <w:rPr>
                  <w:rFonts w:hint="eastAsia"/>
                </w:rPr>
                <w:t>s</w:t>
              </w:r>
              <w:r>
                <w:t>HS</w:t>
              </w:r>
            </w:ins>
            <w:proofErr w:type="spellEnd"/>
          </w:p>
        </w:tc>
        <w:tc>
          <w:tcPr>
            <w:tcW w:w="2074" w:type="dxa"/>
          </w:tcPr>
          <w:p w14:paraId="29D92EFC" w14:textId="04D2A5BA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30" w:author="sun rui" w:date="2018-10-04T15:39:00Z"/>
              </w:rPr>
            </w:pPr>
            <w:ins w:id="131" w:author="sun rui" w:date="2018-10-04T15:42:00Z">
              <w:r>
                <w:rPr>
                  <w:rFonts w:hint="eastAsia"/>
                </w:rPr>
                <w:t>^</w:t>
              </w:r>
              <w:r>
                <w:t>HS</w:t>
              </w:r>
            </w:ins>
          </w:p>
        </w:tc>
      </w:tr>
      <w:tr w:rsidR="00220073" w14:paraId="26286CF8" w14:textId="77777777" w:rsidTr="00220073">
        <w:trPr>
          <w:ins w:id="132" w:author="sun rui" w:date="2018-10-04T15:39:00Z"/>
        </w:trPr>
        <w:tc>
          <w:tcPr>
            <w:tcW w:w="2074" w:type="dxa"/>
          </w:tcPr>
          <w:p w14:paraId="00E69591" w14:textId="0393F9D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33" w:author="sun rui" w:date="2018-10-04T15:39:00Z"/>
              </w:rPr>
            </w:pPr>
            <w:proofErr w:type="spellStart"/>
            <w:ins w:id="134" w:author="sun rui" w:date="2018-10-04T15:39:00Z">
              <w:r>
                <w:rPr>
                  <w:rFonts w:hint="eastAsia"/>
                </w:rPr>
                <w:t>B</w:t>
              </w:r>
              <w:r>
                <w:t>oEA</w:t>
              </w:r>
              <w:proofErr w:type="spellEnd"/>
            </w:ins>
          </w:p>
        </w:tc>
        <w:tc>
          <w:tcPr>
            <w:tcW w:w="2074" w:type="dxa"/>
          </w:tcPr>
          <w:p w14:paraId="29049B84" w14:textId="75DE2A5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35" w:author="sun rui" w:date="2018-10-04T15:39:00Z"/>
              </w:rPr>
            </w:pPr>
            <w:proofErr w:type="spellStart"/>
            <w:ins w:id="136" w:author="sun rui" w:date="2018-10-04T15:41:00Z">
              <w:r>
                <w:rPr>
                  <w:rFonts w:hint="eastAsia"/>
                </w:rPr>
                <w:t>b</w:t>
              </w:r>
              <w:r>
                <w:t>Bo</w:t>
              </w:r>
            </w:ins>
            <w:proofErr w:type="spellEnd"/>
          </w:p>
        </w:tc>
        <w:tc>
          <w:tcPr>
            <w:tcW w:w="2074" w:type="dxa"/>
          </w:tcPr>
          <w:p w14:paraId="30CEE781" w14:textId="1B6430C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37" w:author="sun rui" w:date="2018-10-04T15:39:00Z"/>
              </w:rPr>
            </w:pPr>
            <w:proofErr w:type="spellStart"/>
            <w:ins w:id="138" w:author="sun rui" w:date="2018-10-04T15:42:00Z">
              <w:r>
                <w:rPr>
                  <w:rFonts w:hint="eastAsia"/>
                </w:rPr>
                <w:t>s</w:t>
              </w:r>
              <w:r>
                <w:t>Bo</w:t>
              </w:r>
            </w:ins>
            <w:proofErr w:type="spellEnd"/>
          </w:p>
        </w:tc>
        <w:tc>
          <w:tcPr>
            <w:tcW w:w="2074" w:type="dxa"/>
          </w:tcPr>
          <w:p w14:paraId="0C9408F6" w14:textId="2DF221F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39" w:author="sun rui" w:date="2018-10-04T15:39:00Z"/>
              </w:rPr>
            </w:pPr>
            <w:ins w:id="140" w:author="sun rui" w:date="2018-10-04T15:42:00Z">
              <w:r>
                <w:rPr>
                  <w:rFonts w:hint="eastAsia"/>
                </w:rPr>
                <w:t>^</w:t>
              </w:r>
              <w:r>
                <w:t>Bo</w:t>
              </w:r>
            </w:ins>
          </w:p>
        </w:tc>
      </w:tr>
      <w:tr w:rsidR="00220073" w14:paraId="367BA724" w14:textId="77777777" w:rsidTr="00220073">
        <w:trPr>
          <w:ins w:id="141" w:author="sun rui" w:date="2018-10-04T15:39:00Z"/>
        </w:trPr>
        <w:tc>
          <w:tcPr>
            <w:tcW w:w="2074" w:type="dxa"/>
          </w:tcPr>
          <w:p w14:paraId="77E92CA3" w14:textId="481B3F5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42" w:author="sun rui" w:date="2018-10-04T15:39:00Z"/>
              </w:rPr>
            </w:pPr>
            <w:proofErr w:type="spellStart"/>
            <w:ins w:id="143" w:author="sun rui" w:date="2018-10-04T15:40:00Z">
              <w:r>
                <w:rPr>
                  <w:rFonts w:hint="eastAsia"/>
                </w:rPr>
                <w:t>C</w:t>
              </w:r>
              <w:r>
                <w:t>hina_Mobile</w:t>
              </w:r>
            </w:ins>
            <w:proofErr w:type="spellEnd"/>
          </w:p>
        </w:tc>
        <w:tc>
          <w:tcPr>
            <w:tcW w:w="2074" w:type="dxa"/>
          </w:tcPr>
          <w:p w14:paraId="476256CC" w14:textId="4B70B45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44" w:author="sun rui" w:date="2018-10-04T15:39:00Z"/>
              </w:rPr>
            </w:pPr>
            <w:proofErr w:type="spellStart"/>
            <w:ins w:id="145" w:author="sun rui" w:date="2018-10-04T15:41:00Z">
              <w:r>
                <w:rPr>
                  <w:rFonts w:hint="eastAsia"/>
                </w:rPr>
                <w:t>b</w:t>
              </w:r>
              <w:r>
                <w:t>CM</w:t>
              </w:r>
            </w:ins>
            <w:proofErr w:type="spellEnd"/>
          </w:p>
        </w:tc>
        <w:tc>
          <w:tcPr>
            <w:tcW w:w="2074" w:type="dxa"/>
          </w:tcPr>
          <w:p w14:paraId="22A8AFCB" w14:textId="74C9A0B9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46" w:author="sun rui" w:date="2018-10-04T15:39:00Z"/>
              </w:rPr>
            </w:pPr>
            <w:proofErr w:type="spellStart"/>
            <w:ins w:id="147" w:author="sun rui" w:date="2018-10-04T15:42:00Z">
              <w:r>
                <w:rPr>
                  <w:rFonts w:hint="eastAsia"/>
                </w:rPr>
                <w:t>s</w:t>
              </w:r>
              <w:r>
                <w:t>CM</w:t>
              </w:r>
            </w:ins>
            <w:proofErr w:type="spellEnd"/>
          </w:p>
        </w:tc>
        <w:tc>
          <w:tcPr>
            <w:tcW w:w="2074" w:type="dxa"/>
          </w:tcPr>
          <w:p w14:paraId="3C6CD6DD" w14:textId="0DA0FF45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48" w:author="sun rui" w:date="2018-10-04T15:39:00Z"/>
              </w:rPr>
            </w:pPr>
            <w:ins w:id="149" w:author="sun rui" w:date="2018-10-04T15:42:00Z">
              <w:r>
                <w:rPr>
                  <w:rFonts w:hint="eastAsia"/>
                </w:rPr>
                <w:t>^</w:t>
              </w:r>
              <w:r>
                <w:t>CM</w:t>
              </w:r>
            </w:ins>
          </w:p>
        </w:tc>
      </w:tr>
      <w:tr w:rsidR="00220073" w14:paraId="017ECB58" w14:textId="77777777" w:rsidTr="00220073">
        <w:trPr>
          <w:ins w:id="150" w:author="sun rui" w:date="2018-10-04T15:39:00Z"/>
        </w:trPr>
        <w:tc>
          <w:tcPr>
            <w:tcW w:w="2074" w:type="dxa"/>
          </w:tcPr>
          <w:p w14:paraId="40C7D52A" w14:textId="43E1789B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51" w:author="sun rui" w:date="2018-10-04T15:39:00Z"/>
              </w:rPr>
            </w:pPr>
            <w:proofErr w:type="spellStart"/>
            <w:ins w:id="152" w:author="sun rui" w:date="2018-10-04T15:40:00Z">
              <w:r>
                <w:rPr>
                  <w:rFonts w:hint="eastAsia"/>
                </w:rPr>
                <w:t>C</w:t>
              </w:r>
              <w:r>
                <w:t>hina_Petroleum</w:t>
              </w:r>
            </w:ins>
            <w:proofErr w:type="spellEnd"/>
          </w:p>
        </w:tc>
        <w:tc>
          <w:tcPr>
            <w:tcW w:w="2074" w:type="dxa"/>
          </w:tcPr>
          <w:p w14:paraId="4D4971DE" w14:textId="1964763C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53" w:author="sun rui" w:date="2018-10-04T15:39:00Z"/>
              </w:rPr>
            </w:pPr>
            <w:proofErr w:type="spellStart"/>
            <w:ins w:id="154" w:author="sun rui" w:date="2018-10-04T15:41:00Z">
              <w:r>
                <w:rPr>
                  <w:rFonts w:hint="eastAsia"/>
                </w:rPr>
                <w:t>b</w:t>
              </w:r>
              <w:r>
                <w:t>C</w:t>
              </w:r>
            </w:ins>
            <w:ins w:id="155" w:author="sun rui" w:date="2018-10-04T15:42:00Z">
              <w:r>
                <w:t>P</w:t>
              </w:r>
            </w:ins>
            <w:proofErr w:type="spellEnd"/>
          </w:p>
        </w:tc>
        <w:tc>
          <w:tcPr>
            <w:tcW w:w="2074" w:type="dxa"/>
          </w:tcPr>
          <w:p w14:paraId="15A221AD" w14:textId="6C70B05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56" w:author="sun rui" w:date="2018-10-04T15:39:00Z"/>
              </w:rPr>
            </w:pPr>
            <w:proofErr w:type="spellStart"/>
            <w:ins w:id="157" w:author="sun rui" w:date="2018-10-04T15:42:00Z">
              <w:r>
                <w:rPr>
                  <w:rFonts w:hint="eastAsia"/>
                </w:rPr>
                <w:t>s</w:t>
              </w:r>
              <w:r>
                <w:t>CP</w:t>
              </w:r>
            </w:ins>
            <w:proofErr w:type="spellEnd"/>
          </w:p>
        </w:tc>
        <w:tc>
          <w:tcPr>
            <w:tcW w:w="2074" w:type="dxa"/>
          </w:tcPr>
          <w:p w14:paraId="07F29D07" w14:textId="34EB5562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58" w:author="sun rui" w:date="2018-10-04T15:39:00Z"/>
              </w:rPr>
            </w:pPr>
            <w:ins w:id="159" w:author="sun rui" w:date="2018-10-04T15:42:00Z">
              <w:r>
                <w:rPr>
                  <w:rFonts w:hint="eastAsia"/>
                </w:rPr>
                <w:t>^</w:t>
              </w:r>
              <w:r>
                <w:t>CP</w:t>
              </w:r>
            </w:ins>
          </w:p>
        </w:tc>
      </w:tr>
    </w:tbl>
    <w:p w14:paraId="112E92C9" w14:textId="6B23311F" w:rsidR="00220073" w:rsidRDefault="00220073" w:rsidP="00B37B00">
      <w:pPr>
        <w:tabs>
          <w:tab w:val="left" w:pos="3429"/>
        </w:tabs>
        <w:ind w:rightChars="-94" w:right="-197"/>
        <w:rPr>
          <w:ins w:id="160" w:author="sun rui" w:date="2018-10-04T15:43:00Z"/>
        </w:rPr>
      </w:pPr>
      <w:ins w:id="161" w:author="sun rui" w:date="2018-10-04T15:43:00Z">
        <w:r>
          <w:t>According to above</w:t>
        </w:r>
      </w:ins>
      <w:ins w:id="162" w:author="sun rui" w:date="2018-10-04T15:57:00Z">
        <w:r w:rsidR="00A16F48">
          <w:t xml:space="preserve"> table</w:t>
        </w:r>
      </w:ins>
      <w:ins w:id="163" w:author="sun rui" w:date="2018-10-04T15:43:00Z">
        <w:r>
          <w:t>, we can improve Transaction Data to this: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1635"/>
        <w:gridCol w:w="1634"/>
        <w:gridCol w:w="1653"/>
        <w:gridCol w:w="1746"/>
      </w:tblGrid>
      <w:tr w:rsidR="00220073" w14:paraId="6EAAB5C6" w14:textId="77777777" w:rsidTr="00220073">
        <w:trPr>
          <w:ins w:id="164" w:author="sun rui" w:date="2018-10-04T15:44:00Z"/>
        </w:trPr>
        <w:tc>
          <w:tcPr>
            <w:tcW w:w="1659" w:type="dxa"/>
          </w:tcPr>
          <w:p w14:paraId="0EEE5E5E" w14:textId="77777777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65" w:author="sun rui" w:date="2018-10-04T15:44:00Z"/>
              </w:rPr>
            </w:pPr>
          </w:p>
        </w:tc>
        <w:tc>
          <w:tcPr>
            <w:tcW w:w="1659" w:type="dxa"/>
          </w:tcPr>
          <w:p w14:paraId="69A6ED13" w14:textId="5C209A85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66" w:author="sun rui" w:date="2018-10-04T15:44:00Z"/>
              </w:rPr>
            </w:pPr>
            <w:ins w:id="167" w:author="sun rui" w:date="2018-10-04T15:47:00Z">
              <w:r>
                <w:rPr>
                  <w:rFonts w:hint="eastAsia"/>
                </w:rPr>
                <w:t>H</w:t>
              </w:r>
              <w:r>
                <w:t>SBC</w:t>
              </w:r>
            </w:ins>
          </w:p>
        </w:tc>
        <w:tc>
          <w:tcPr>
            <w:tcW w:w="1659" w:type="dxa"/>
          </w:tcPr>
          <w:p w14:paraId="43E1E332" w14:textId="595E62EA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68" w:author="sun rui" w:date="2018-10-04T15:44:00Z"/>
              </w:rPr>
            </w:pPr>
            <w:proofErr w:type="spellStart"/>
            <w:ins w:id="169" w:author="sun rui" w:date="2018-10-04T15:47:00Z">
              <w:r>
                <w:rPr>
                  <w:rFonts w:hint="eastAsia"/>
                </w:rPr>
                <w:t>B</w:t>
              </w:r>
              <w:r>
                <w:t>oEA</w:t>
              </w:r>
            </w:ins>
            <w:proofErr w:type="spellEnd"/>
          </w:p>
        </w:tc>
        <w:tc>
          <w:tcPr>
            <w:tcW w:w="1659" w:type="dxa"/>
          </w:tcPr>
          <w:p w14:paraId="4BD5C137" w14:textId="07886D58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70" w:author="sun rui" w:date="2018-10-04T15:44:00Z"/>
              </w:rPr>
            </w:pPr>
            <w:proofErr w:type="spellStart"/>
            <w:ins w:id="171" w:author="sun rui" w:date="2018-10-04T15:47:00Z">
              <w:r>
                <w:rPr>
                  <w:rFonts w:hint="eastAsia"/>
                </w:rPr>
                <w:t>C</w:t>
              </w:r>
              <w:r>
                <w:t>hina_Mobile</w:t>
              </w:r>
            </w:ins>
            <w:proofErr w:type="spellEnd"/>
          </w:p>
        </w:tc>
        <w:tc>
          <w:tcPr>
            <w:tcW w:w="1660" w:type="dxa"/>
          </w:tcPr>
          <w:p w14:paraId="626242D4" w14:textId="6C1E3118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72" w:author="sun rui" w:date="2018-10-04T15:44:00Z"/>
              </w:rPr>
            </w:pPr>
            <w:proofErr w:type="spellStart"/>
            <w:ins w:id="173" w:author="sun rui" w:date="2018-10-04T15:47:00Z">
              <w:r>
                <w:rPr>
                  <w:rFonts w:hint="eastAsia"/>
                </w:rPr>
                <w:t>C</w:t>
              </w:r>
              <w:r>
                <w:t>hina_Petroleum</w:t>
              </w:r>
            </w:ins>
            <w:proofErr w:type="spellEnd"/>
          </w:p>
        </w:tc>
      </w:tr>
      <w:tr w:rsidR="00220073" w14:paraId="19BEACC2" w14:textId="77777777" w:rsidTr="00220073">
        <w:trPr>
          <w:ins w:id="174" w:author="sun rui" w:date="2018-10-04T15:44:00Z"/>
        </w:trPr>
        <w:tc>
          <w:tcPr>
            <w:tcW w:w="1659" w:type="dxa"/>
          </w:tcPr>
          <w:p w14:paraId="260C6950" w14:textId="41AA2CB7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75" w:author="sun rui" w:date="2018-10-04T15:44:00Z"/>
              </w:rPr>
            </w:pPr>
            <w:ins w:id="176" w:author="sun rui" w:date="2018-10-04T15:44:00Z">
              <w:r>
                <w:rPr>
                  <w:rFonts w:hint="eastAsia"/>
                </w:rPr>
                <w:t>#</w:t>
              </w:r>
            </w:ins>
            <w:ins w:id="177" w:author="sun rui" w:date="2018-10-04T15:45:00Z">
              <w:r>
                <w:t xml:space="preserve"> </w:t>
              </w:r>
            </w:ins>
            <w:ins w:id="178" w:author="sun rui" w:date="2018-10-04T15:44:00Z">
              <w:r>
                <w:t>1</w:t>
              </w:r>
            </w:ins>
          </w:p>
        </w:tc>
        <w:tc>
          <w:tcPr>
            <w:tcW w:w="1659" w:type="dxa"/>
          </w:tcPr>
          <w:p w14:paraId="4530E99E" w14:textId="4A8095B2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79" w:author="sun rui" w:date="2018-10-04T15:44:00Z"/>
              </w:rPr>
            </w:pPr>
            <w:proofErr w:type="spellStart"/>
            <w:ins w:id="180" w:author="sun rui" w:date="2018-10-04T15:48:00Z">
              <w:r>
                <w:rPr>
                  <w:rFonts w:hint="eastAsia"/>
                </w:rPr>
                <w:t>b</w:t>
              </w:r>
            </w:ins>
            <w:ins w:id="181" w:author="sun rui" w:date="2018-10-04T15:52:00Z">
              <w:r w:rsidR="00A16F48">
                <w:t>HS</w:t>
              </w:r>
            </w:ins>
            <w:proofErr w:type="spellEnd"/>
          </w:p>
        </w:tc>
        <w:tc>
          <w:tcPr>
            <w:tcW w:w="1659" w:type="dxa"/>
          </w:tcPr>
          <w:p w14:paraId="007F3E26" w14:textId="33908C62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182" w:author="sun rui" w:date="2018-10-04T15:44:00Z"/>
              </w:rPr>
            </w:pPr>
            <w:proofErr w:type="spellStart"/>
            <w:ins w:id="183" w:author="sun rui" w:date="2018-10-04T15:50:00Z">
              <w:r>
                <w:rPr>
                  <w:rFonts w:hint="eastAsia"/>
                </w:rPr>
                <w:t>s</w:t>
              </w:r>
            </w:ins>
            <w:ins w:id="184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2C7FF2ED" w14:textId="4112E87E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185" w:author="sun rui" w:date="2018-10-04T15:44:00Z"/>
              </w:rPr>
            </w:pPr>
            <w:proofErr w:type="spellStart"/>
            <w:ins w:id="186" w:author="sun rui" w:date="2018-10-04T15:50:00Z">
              <w:r>
                <w:rPr>
                  <w:rFonts w:hint="eastAsia"/>
                </w:rPr>
                <w:t>b</w:t>
              </w:r>
            </w:ins>
            <w:ins w:id="187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43972DA3" w14:textId="0900ADB3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188" w:author="sun rui" w:date="2018-10-04T15:44:00Z"/>
              </w:rPr>
            </w:pPr>
            <w:ins w:id="189" w:author="sun rui" w:date="2018-10-04T15:51:00Z">
              <w:r>
                <w:rPr>
                  <w:rFonts w:hint="eastAsia"/>
                </w:rPr>
                <w:t>^</w:t>
              </w:r>
            </w:ins>
            <w:ins w:id="190" w:author="sun rui" w:date="2018-10-04T15:53:00Z">
              <w:r>
                <w:t>CP</w:t>
              </w:r>
            </w:ins>
          </w:p>
        </w:tc>
      </w:tr>
      <w:tr w:rsidR="00220073" w14:paraId="0335451F" w14:textId="77777777" w:rsidTr="00220073">
        <w:trPr>
          <w:ins w:id="191" w:author="sun rui" w:date="2018-10-04T15:44:00Z"/>
        </w:trPr>
        <w:tc>
          <w:tcPr>
            <w:tcW w:w="1659" w:type="dxa"/>
          </w:tcPr>
          <w:p w14:paraId="42F644E0" w14:textId="61C858E7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192" w:author="sun rui" w:date="2018-10-04T15:44:00Z"/>
              </w:rPr>
            </w:pPr>
            <w:ins w:id="193" w:author="sun rui" w:date="2018-10-04T15:44:00Z">
              <w:r>
                <w:rPr>
                  <w:rFonts w:hint="eastAsia"/>
                </w:rPr>
                <w:t>#</w:t>
              </w:r>
            </w:ins>
            <w:ins w:id="194" w:author="sun rui" w:date="2018-10-04T15:45:00Z">
              <w:r>
                <w:t xml:space="preserve"> </w:t>
              </w:r>
            </w:ins>
            <w:ins w:id="195" w:author="sun rui" w:date="2018-10-04T15:44:00Z">
              <w:r>
                <w:t>2</w:t>
              </w:r>
            </w:ins>
          </w:p>
        </w:tc>
        <w:tc>
          <w:tcPr>
            <w:tcW w:w="1659" w:type="dxa"/>
          </w:tcPr>
          <w:p w14:paraId="7CBD1A44" w14:textId="38AD8719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196" w:author="sun rui" w:date="2018-10-04T15:44:00Z"/>
              </w:rPr>
            </w:pPr>
            <w:proofErr w:type="spellStart"/>
            <w:ins w:id="197" w:author="sun rui" w:date="2018-10-04T15:48:00Z">
              <w:r>
                <w:rPr>
                  <w:rFonts w:hint="eastAsia"/>
                </w:rPr>
                <w:t>b</w:t>
              </w:r>
            </w:ins>
            <w:ins w:id="198" w:author="sun rui" w:date="2018-10-04T15:52:00Z">
              <w:r w:rsidR="00A16F48">
                <w:t>HS</w:t>
              </w:r>
            </w:ins>
            <w:proofErr w:type="spellEnd"/>
          </w:p>
        </w:tc>
        <w:tc>
          <w:tcPr>
            <w:tcW w:w="1659" w:type="dxa"/>
          </w:tcPr>
          <w:p w14:paraId="7DA59B2F" w14:textId="2FDB34DA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199" w:author="sun rui" w:date="2018-10-04T15:44:00Z"/>
              </w:rPr>
            </w:pPr>
            <w:proofErr w:type="spellStart"/>
            <w:ins w:id="200" w:author="sun rui" w:date="2018-10-04T15:50:00Z">
              <w:r>
                <w:rPr>
                  <w:rFonts w:hint="eastAsia"/>
                </w:rPr>
                <w:t>s</w:t>
              </w:r>
            </w:ins>
            <w:ins w:id="201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553F5D46" w14:textId="6C7B3E4B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02" w:author="sun rui" w:date="2018-10-04T15:44:00Z"/>
              </w:rPr>
            </w:pPr>
            <w:ins w:id="203" w:author="sun rui" w:date="2018-10-04T15:50:00Z">
              <w:r>
                <w:rPr>
                  <w:rFonts w:hint="eastAsia"/>
                </w:rPr>
                <w:t>^</w:t>
              </w:r>
            </w:ins>
            <w:ins w:id="204" w:author="sun rui" w:date="2018-10-04T15:53:00Z">
              <w:r>
                <w:t>CM</w:t>
              </w:r>
            </w:ins>
          </w:p>
        </w:tc>
        <w:tc>
          <w:tcPr>
            <w:tcW w:w="1660" w:type="dxa"/>
          </w:tcPr>
          <w:p w14:paraId="7AEA225D" w14:textId="60D0A5D5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05" w:author="sun rui" w:date="2018-10-04T15:44:00Z"/>
              </w:rPr>
            </w:pPr>
            <w:ins w:id="206" w:author="sun rui" w:date="2018-10-04T15:51:00Z">
              <w:r>
                <w:rPr>
                  <w:rFonts w:hint="eastAsia"/>
                </w:rPr>
                <w:t>^</w:t>
              </w:r>
            </w:ins>
            <w:ins w:id="207" w:author="sun rui" w:date="2018-10-04T15:53:00Z">
              <w:r>
                <w:t>CP</w:t>
              </w:r>
            </w:ins>
          </w:p>
        </w:tc>
      </w:tr>
      <w:tr w:rsidR="00220073" w14:paraId="19A1BBFB" w14:textId="77777777" w:rsidTr="00220073">
        <w:trPr>
          <w:ins w:id="208" w:author="sun rui" w:date="2018-10-04T15:44:00Z"/>
        </w:trPr>
        <w:tc>
          <w:tcPr>
            <w:tcW w:w="1659" w:type="dxa"/>
          </w:tcPr>
          <w:p w14:paraId="2DA96924" w14:textId="2FF4217E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09" w:author="sun rui" w:date="2018-10-04T15:44:00Z"/>
              </w:rPr>
            </w:pPr>
            <w:ins w:id="210" w:author="sun rui" w:date="2018-10-04T15:44:00Z">
              <w:r>
                <w:rPr>
                  <w:rFonts w:hint="eastAsia"/>
                </w:rPr>
                <w:t>#</w:t>
              </w:r>
            </w:ins>
            <w:ins w:id="211" w:author="sun rui" w:date="2018-10-04T15:45:00Z">
              <w:r>
                <w:t xml:space="preserve"> </w:t>
              </w:r>
            </w:ins>
            <w:ins w:id="212" w:author="sun rui" w:date="2018-10-04T15:44:00Z">
              <w:r>
                <w:t>3</w:t>
              </w:r>
            </w:ins>
          </w:p>
        </w:tc>
        <w:tc>
          <w:tcPr>
            <w:tcW w:w="1659" w:type="dxa"/>
          </w:tcPr>
          <w:p w14:paraId="57334A5E" w14:textId="254BCD06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213" w:author="sun rui" w:date="2018-10-04T15:44:00Z"/>
              </w:rPr>
            </w:pPr>
            <w:ins w:id="214" w:author="sun rui" w:date="2018-10-04T15:48:00Z">
              <w:r>
                <w:rPr>
                  <w:rFonts w:hint="eastAsia"/>
                </w:rPr>
                <w:t>^</w:t>
              </w:r>
            </w:ins>
            <w:ins w:id="215" w:author="sun rui" w:date="2018-10-04T15:52:00Z">
              <w:r w:rsidR="00A16F48">
                <w:t>HS</w:t>
              </w:r>
            </w:ins>
          </w:p>
        </w:tc>
        <w:tc>
          <w:tcPr>
            <w:tcW w:w="1659" w:type="dxa"/>
          </w:tcPr>
          <w:p w14:paraId="65B8E325" w14:textId="50EAAE61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16" w:author="sun rui" w:date="2018-10-04T15:44:00Z"/>
              </w:rPr>
            </w:pPr>
            <w:proofErr w:type="spellStart"/>
            <w:ins w:id="217" w:author="sun rui" w:date="2018-10-04T15:50:00Z">
              <w:r>
                <w:rPr>
                  <w:rFonts w:hint="eastAsia"/>
                </w:rPr>
                <w:t>b</w:t>
              </w:r>
            </w:ins>
            <w:ins w:id="218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00EEEAF8" w14:textId="1F0776C7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19" w:author="sun rui" w:date="2018-10-04T15:44:00Z"/>
              </w:rPr>
            </w:pPr>
            <w:proofErr w:type="spellStart"/>
            <w:ins w:id="220" w:author="sun rui" w:date="2018-10-04T15:50:00Z">
              <w:r>
                <w:rPr>
                  <w:rFonts w:hint="eastAsia"/>
                </w:rPr>
                <w:t>b</w:t>
              </w:r>
            </w:ins>
            <w:ins w:id="221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68B8EE7A" w14:textId="42F4B52D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22" w:author="sun rui" w:date="2018-10-04T15:44:00Z"/>
              </w:rPr>
            </w:pPr>
            <w:proofErr w:type="spellStart"/>
            <w:ins w:id="223" w:author="sun rui" w:date="2018-10-04T15:51:00Z">
              <w:r>
                <w:rPr>
                  <w:rFonts w:hint="eastAsia"/>
                </w:rPr>
                <w:t>b</w:t>
              </w:r>
            </w:ins>
            <w:ins w:id="224" w:author="sun rui" w:date="2018-10-04T15:53:00Z">
              <w:r>
                <w:t>CP</w:t>
              </w:r>
            </w:ins>
            <w:proofErr w:type="spellEnd"/>
          </w:p>
        </w:tc>
      </w:tr>
      <w:tr w:rsidR="00220073" w14:paraId="35AF4487" w14:textId="77777777" w:rsidTr="00220073">
        <w:trPr>
          <w:ins w:id="225" w:author="sun rui" w:date="2018-10-04T15:44:00Z"/>
        </w:trPr>
        <w:tc>
          <w:tcPr>
            <w:tcW w:w="1659" w:type="dxa"/>
          </w:tcPr>
          <w:p w14:paraId="6CB53C36" w14:textId="7EC19DFD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26" w:author="sun rui" w:date="2018-10-04T15:44:00Z"/>
              </w:rPr>
            </w:pPr>
            <w:ins w:id="227" w:author="sun rui" w:date="2018-10-04T15:44:00Z">
              <w:r>
                <w:rPr>
                  <w:rFonts w:hint="eastAsia"/>
                </w:rPr>
                <w:t>#</w:t>
              </w:r>
            </w:ins>
            <w:ins w:id="228" w:author="sun rui" w:date="2018-10-04T15:45:00Z">
              <w:r>
                <w:t xml:space="preserve"> </w:t>
              </w:r>
            </w:ins>
            <w:ins w:id="229" w:author="sun rui" w:date="2018-10-04T15:44:00Z">
              <w:r>
                <w:t>4</w:t>
              </w:r>
            </w:ins>
          </w:p>
        </w:tc>
        <w:tc>
          <w:tcPr>
            <w:tcW w:w="1659" w:type="dxa"/>
          </w:tcPr>
          <w:p w14:paraId="7FD3CE03" w14:textId="5E9BBB46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230" w:author="sun rui" w:date="2018-10-04T15:44:00Z"/>
              </w:rPr>
            </w:pPr>
            <w:proofErr w:type="spellStart"/>
            <w:ins w:id="231" w:author="sun rui" w:date="2018-10-04T15:48:00Z">
              <w:r>
                <w:rPr>
                  <w:rFonts w:hint="eastAsia"/>
                </w:rPr>
                <w:t>b</w:t>
              </w:r>
            </w:ins>
            <w:ins w:id="232" w:author="sun rui" w:date="2018-10-04T15:52:00Z">
              <w:r w:rsidR="00A16F48">
                <w:t>HS</w:t>
              </w:r>
            </w:ins>
            <w:proofErr w:type="spellEnd"/>
          </w:p>
        </w:tc>
        <w:tc>
          <w:tcPr>
            <w:tcW w:w="1659" w:type="dxa"/>
          </w:tcPr>
          <w:p w14:paraId="7B934697" w14:textId="41D5A71D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33" w:author="sun rui" w:date="2018-10-04T15:44:00Z"/>
              </w:rPr>
            </w:pPr>
            <w:ins w:id="234" w:author="sun rui" w:date="2018-10-04T15:50:00Z">
              <w:r>
                <w:rPr>
                  <w:rFonts w:hint="eastAsia"/>
                </w:rPr>
                <w:t>^</w:t>
              </w:r>
            </w:ins>
            <w:ins w:id="235" w:author="sun rui" w:date="2018-10-04T15:52:00Z">
              <w:r>
                <w:t>Bo</w:t>
              </w:r>
            </w:ins>
          </w:p>
        </w:tc>
        <w:tc>
          <w:tcPr>
            <w:tcW w:w="1659" w:type="dxa"/>
          </w:tcPr>
          <w:p w14:paraId="5C0818A6" w14:textId="5487CB0B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36" w:author="sun rui" w:date="2018-10-04T15:44:00Z"/>
              </w:rPr>
            </w:pPr>
            <w:proofErr w:type="spellStart"/>
            <w:ins w:id="237" w:author="sun rui" w:date="2018-10-04T15:50:00Z">
              <w:r>
                <w:rPr>
                  <w:rFonts w:hint="eastAsia"/>
                </w:rPr>
                <w:t>b</w:t>
              </w:r>
            </w:ins>
            <w:ins w:id="238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3DA673A5" w14:textId="05B87493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39" w:author="sun rui" w:date="2018-10-04T15:44:00Z"/>
              </w:rPr>
            </w:pPr>
            <w:ins w:id="240" w:author="sun rui" w:date="2018-10-04T15:51:00Z">
              <w:r>
                <w:rPr>
                  <w:rFonts w:hint="eastAsia"/>
                </w:rPr>
                <w:t>^</w:t>
              </w:r>
            </w:ins>
            <w:ins w:id="241" w:author="sun rui" w:date="2018-10-04T15:53:00Z">
              <w:r>
                <w:t>CP</w:t>
              </w:r>
            </w:ins>
          </w:p>
        </w:tc>
      </w:tr>
      <w:tr w:rsidR="00220073" w14:paraId="228A77E8" w14:textId="77777777" w:rsidTr="00220073">
        <w:trPr>
          <w:ins w:id="242" w:author="sun rui" w:date="2018-10-04T15:44:00Z"/>
        </w:trPr>
        <w:tc>
          <w:tcPr>
            <w:tcW w:w="1659" w:type="dxa"/>
          </w:tcPr>
          <w:p w14:paraId="1FE4C2BD" w14:textId="6AD6CC49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43" w:author="sun rui" w:date="2018-10-04T15:44:00Z"/>
              </w:rPr>
            </w:pPr>
            <w:ins w:id="244" w:author="sun rui" w:date="2018-10-04T15:44:00Z">
              <w:r>
                <w:t># 5</w:t>
              </w:r>
            </w:ins>
          </w:p>
        </w:tc>
        <w:tc>
          <w:tcPr>
            <w:tcW w:w="1659" w:type="dxa"/>
          </w:tcPr>
          <w:p w14:paraId="260FA261" w14:textId="0F475BE6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245" w:author="sun rui" w:date="2018-10-04T15:44:00Z"/>
              </w:rPr>
            </w:pPr>
            <w:proofErr w:type="spellStart"/>
            <w:ins w:id="246" w:author="sun rui" w:date="2018-10-04T15:48:00Z">
              <w:r>
                <w:rPr>
                  <w:rFonts w:hint="eastAsia"/>
                </w:rPr>
                <w:t>b</w:t>
              </w:r>
            </w:ins>
            <w:ins w:id="247" w:author="sun rui" w:date="2018-10-04T15:52:00Z">
              <w:r w:rsidR="00A16F48">
                <w:t>HS</w:t>
              </w:r>
            </w:ins>
            <w:proofErr w:type="spellEnd"/>
          </w:p>
        </w:tc>
        <w:tc>
          <w:tcPr>
            <w:tcW w:w="1659" w:type="dxa"/>
          </w:tcPr>
          <w:p w14:paraId="40D53549" w14:textId="35BC1D54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48" w:author="sun rui" w:date="2018-10-04T15:44:00Z"/>
              </w:rPr>
            </w:pPr>
            <w:ins w:id="249" w:author="sun rui" w:date="2018-10-04T15:50:00Z">
              <w:r>
                <w:rPr>
                  <w:rFonts w:hint="eastAsia"/>
                </w:rPr>
                <w:t>^</w:t>
              </w:r>
            </w:ins>
            <w:ins w:id="250" w:author="sun rui" w:date="2018-10-04T15:52:00Z">
              <w:r>
                <w:t>Bo</w:t>
              </w:r>
            </w:ins>
          </w:p>
        </w:tc>
        <w:tc>
          <w:tcPr>
            <w:tcW w:w="1659" w:type="dxa"/>
          </w:tcPr>
          <w:p w14:paraId="4E6A0763" w14:textId="39077ABC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51" w:author="sun rui" w:date="2018-10-04T15:44:00Z"/>
              </w:rPr>
            </w:pPr>
            <w:proofErr w:type="spellStart"/>
            <w:ins w:id="252" w:author="sun rui" w:date="2018-10-04T15:50:00Z">
              <w:r>
                <w:rPr>
                  <w:rFonts w:hint="eastAsia"/>
                </w:rPr>
                <w:t>s</w:t>
              </w:r>
            </w:ins>
            <w:ins w:id="253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54AA40F2" w14:textId="38CB2258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54" w:author="sun rui" w:date="2018-10-04T15:44:00Z"/>
              </w:rPr>
            </w:pPr>
            <w:proofErr w:type="spellStart"/>
            <w:ins w:id="255" w:author="sun rui" w:date="2018-10-04T15:51:00Z">
              <w:r>
                <w:rPr>
                  <w:rFonts w:hint="eastAsia"/>
                </w:rPr>
                <w:t>s</w:t>
              </w:r>
            </w:ins>
            <w:ins w:id="256" w:author="sun rui" w:date="2018-10-04T15:53:00Z">
              <w:r>
                <w:t>CP</w:t>
              </w:r>
            </w:ins>
            <w:proofErr w:type="spellEnd"/>
          </w:p>
        </w:tc>
      </w:tr>
      <w:tr w:rsidR="00220073" w14:paraId="4411F600" w14:textId="77777777" w:rsidTr="00220073">
        <w:trPr>
          <w:ins w:id="257" w:author="sun rui" w:date="2018-10-04T15:44:00Z"/>
        </w:trPr>
        <w:tc>
          <w:tcPr>
            <w:tcW w:w="1659" w:type="dxa"/>
          </w:tcPr>
          <w:p w14:paraId="3526B9A7" w14:textId="0020D570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58" w:author="sun rui" w:date="2018-10-04T15:44:00Z"/>
              </w:rPr>
            </w:pPr>
            <w:ins w:id="259" w:author="sun rui" w:date="2018-10-04T15:44:00Z">
              <w:r>
                <w:rPr>
                  <w:rFonts w:hint="eastAsia"/>
                </w:rPr>
                <w:t>#</w:t>
              </w:r>
              <w:r>
                <w:t xml:space="preserve"> 6</w:t>
              </w:r>
            </w:ins>
          </w:p>
        </w:tc>
        <w:tc>
          <w:tcPr>
            <w:tcW w:w="1659" w:type="dxa"/>
          </w:tcPr>
          <w:p w14:paraId="29AD0241" w14:textId="708D5AEC" w:rsidR="00220073" w:rsidRDefault="00432539" w:rsidP="00B37B00">
            <w:pPr>
              <w:tabs>
                <w:tab w:val="left" w:pos="3429"/>
              </w:tabs>
              <w:ind w:rightChars="-94" w:right="-197"/>
              <w:rPr>
                <w:ins w:id="260" w:author="sun rui" w:date="2018-10-04T15:44:00Z"/>
              </w:rPr>
            </w:pPr>
            <w:ins w:id="261" w:author="sun rui" w:date="2018-10-04T15:48:00Z">
              <w:r>
                <w:rPr>
                  <w:rFonts w:hint="eastAsia"/>
                </w:rPr>
                <w:t>^</w:t>
              </w:r>
            </w:ins>
            <w:ins w:id="262" w:author="sun rui" w:date="2018-10-04T15:52:00Z">
              <w:r w:rsidR="00A16F48">
                <w:t>HS</w:t>
              </w:r>
            </w:ins>
          </w:p>
        </w:tc>
        <w:tc>
          <w:tcPr>
            <w:tcW w:w="1659" w:type="dxa"/>
          </w:tcPr>
          <w:p w14:paraId="6D3C2F22" w14:textId="34E62DFE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63" w:author="sun rui" w:date="2018-10-04T15:44:00Z"/>
              </w:rPr>
            </w:pPr>
            <w:proofErr w:type="spellStart"/>
            <w:ins w:id="264" w:author="sun rui" w:date="2018-10-04T15:50:00Z">
              <w:r>
                <w:rPr>
                  <w:rFonts w:hint="eastAsia"/>
                </w:rPr>
                <w:t>s</w:t>
              </w:r>
            </w:ins>
            <w:ins w:id="265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38E91C0B" w14:textId="2926964B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66" w:author="sun rui" w:date="2018-10-04T15:44:00Z"/>
              </w:rPr>
            </w:pPr>
            <w:proofErr w:type="spellStart"/>
            <w:ins w:id="267" w:author="sun rui" w:date="2018-10-04T15:50:00Z">
              <w:r>
                <w:rPr>
                  <w:rFonts w:hint="eastAsia"/>
                </w:rPr>
                <w:t>b</w:t>
              </w:r>
            </w:ins>
            <w:ins w:id="268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61E5B307" w14:textId="74FC7A25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69" w:author="sun rui" w:date="2018-10-04T15:44:00Z"/>
              </w:rPr>
            </w:pPr>
            <w:proofErr w:type="spellStart"/>
            <w:ins w:id="270" w:author="sun rui" w:date="2018-10-04T15:53:00Z">
              <w:r>
                <w:rPr>
                  <w:rFonts w:hint="eastAsia"/>
                </w:rPr>
                <w:t>b</w:t>
              </w:r>
              <w:r>
                <w:t>CP</w:t>
              </w:r>
            </w:ins>
            <w:proofErr w:type="spellEnd"/>
          </w:p>
        </w:tc>
      </w:tr>
      <w:tr w:rsidR="00220073" w14:paraId="1A4F5356" w14:textId="77777777" w:rsidTr="00220073">
        <w:trPr>
          <w:ins w:id="271" w:author="sun rui" w:date="2018-10-04T15:44:00Z"/>
        </w:trPr>
        <w:tc>
          <w:tcPr>
            <w:tcW w:w="1659" w:type="dxa"/>
          </w:tcPr>
          <w:p w14:paraId="00172B68" w14:textId="3579A451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72" w:author="sun rui" w:date="2018-10-04T15:44:00Z"/>
              </w:rPr>
            </w:pPr>
            <w:ins w:id="273" w:author="sun rui" w:date="2018-10-04T15:44:00Z">
              <w:r>
                <w:rPr>
                  <w:rFonts w:hint="eastAsia"/>
                </w:rPr>
                <w:t>#</w:t>
              </w:r>
              <w:r>
                <w:t xml:space="preserve"> 7</w:t>
              </w:r>
            </w:ins>
          </w:p>
        </w:tc>
        <w:tc>
          <w:tcPr>
            <w:tcW w:w="1659" w:type="dxa"/>
          </w:tcPr>
          <w:p w14:paraId="13E8DA40" w14:textId="1F4E98D4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74" w:author="sun rui" w:date="2018-10-04T15:44:00Z"/>
              </w:rPr>
            </w:pPr>
            <w:proofErr w:type="spellStart"/>
            <w:ins w:id="275" w:author="sun rui" w:date="2018-10-04T15:48:00Z">
              <w:r>
                <w:rPr>
                  <w:rFonts w:hint="eastAsia"/>
                </w:rPr>
                <w:t>b</w:t>
              </w:r>
            </w:ins>
            <w:ins w:id="276" w:author="sun rui" w:date="2018-10-04T15:52:00Z">
              <w:r>
                <w:t>HS</w:t>
              </w:r>
            </w:ins>
            <w:proofErr w:type="spellEnd"/>
          </w:p>
        </w:tc>
        <w:tc>
          <w:tcPr>
            <w:tcW w:w="1659" w:type="dxa"/>
          </w:tcPr>
          <w:p w14:paraId="670975D5" w14:textId="2C6D51E8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77" w:author="sun rui" w:date="2018-10-04T15:44:00Z"/>
              </w:rPr>
            </w:pPr>
            <w:proofErr w:type="spellStart"/>
            <w:ins w:id="278" w:author="sun rui" w:date="2018-10-04T15:50:00Z">
              <w:r>
                <w:rPr>
                  <w:rFonts w:hint="eastAsia"/>
                </w:rPr>
                <w:t>s</w:t>
              </w:r>
            </w:ins>
            <w:ins w:id="279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70FA56CB" w14:textId="6906774B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80" w:author="sun rui" w:date="2018-10-04T15:44:00Z"/>
              </w:rPr>
            </w:pPr>
            <w:ins w:id="281" w:author="sun rui" w:date="2018-10-04T15:50:00Z">
              <w:r>
                <w:rPr>
                  <w:rFonts w:hint="eastAsia"/>
                </w:rPr>
                <w:t>^</w:t>
              </w:r>
            </w:ins>
            <w:ins w:id="282" w:author="sun rui" w:date="2018-10-04T15:53:00Z">
              <w:r>
                <w:t>CM</w:t>
              </w:r>
            </w:ins>
          </w:p>
        </w:tc>
        <w:tc>
          <w:tcPr>
            <w:tcW w:w="1660" w:type="dxa"/>
          </w:tcPr>
          <w:p w14:paraId="4EE09F62" w14:textId="6500A226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83" w:author="sun rui" w:date="2018-10-04T15:44:00Z"/>
              </w:rPr>
            </w:pPr>
            <w:ins w:id="284" w:author="sun rui" w:date="2018-10-04T15:51:00Z">
              <w:r>
                <w:rPr>
                  <w:rFonts w:hint="eastAsia"/>
                </w:rPr>
                <w:t>^</w:t>
              </w:r>
            </w:ins>
            <w:ins w:id="285" w:author="sun rui" w:date="2018-10-04T15:53:00Z">
              <w:r>
                <w:t>CP</w:t>
              </w:r>
            </w:ins>
          </w:p>
        </w:tc>
      </w:tr>
      <w:tr w:rsidR="00220073" w14:paraId="2D23ADB2" w14:textId="77777777" w:rsidTr="00220073">
        <w:trPr>
          <w:ins w:id="286" w:author="sun rui" w:date="2018-10-04T15:44:00Z"/>
        </w:trPr>
        <w:tc>
          <w:tcPr>
            <w:tcW w:w="1659" w:type="dxa"/>
          </w:tcPr>
          <w:p w14:paraId="703CD0D2" w14:textId="20FF182F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287" w:author="sun rui" w:date="2018-10-04T15:44:00Z"/>
              </w:rPr>
            </w:pPr>
            <w:ins w:id="288" w:author="sun rui" w:date="2018-10-04T15:44:00Z">
              <w:r>
                <w:rPr>
                  <w:rFonts w:hint="eastAsia"/>
                </w:rPr>
                <w:t>#</w:t>
              </w:r>
              <w:r>
                <w:t xml:space="preserve"> 8</w:t>
              </w:r>
            </w:ins>
          </w:p>
        </w:tc>
        <w:tc>
          <w:tcPr>
            <w:tcW w:w="1659" w:type="dxa"/>
          </w:tcPr>
          <w:p w14:paraId="68240C89" w14:textId="03762015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89" w:author="sun rui" w:date="2018-10-04T15:44:00Z"/>
              </w:rPr>
            </w:pPr>
            <w:proofErr w:type="spellStart"/>
            <w:ins w:id="290" w:author="sun rui" w:date="2018-10-04T15:49:00Z">
              <w:r>
                <w:rPr>
                  <w:rFonts w:hint="eastAsia"/>
                </w:rPr>
                <w:t>b</w:t>
              </w:r>
            </w:ins>
            <w:ins w:id="291" w:author="sun rui" w:date="2018-10-04T15:52:00Z">
              <w:r>
                <w:t>HS</w:t>
              </w:r>
            </w:ins>
            <w:proofErr w:type="spellEnd"/>
          </w:p>
        </w:tc>
        <w:tc>
          <w:tcPr>
            <w:tcW w:w="1659" w:type="dxa"/>
          </w:tcPr>
          <w:p w14:paraId="4A01D489" w14:textId="7AA56BA7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92" w:author="sun rui" w:date="2018-10-04T15:44:00Z"/>
              </w:rPr>
            </w:pPr>
            <w:proofErr w:type="spellStart"/>
            <w:ins w:id="293" w:author="sun rui" w:date="2018-10-04T15:49:00Z">
              <w:r>
                <w:rPr>
                  <w:rFonts w:hint="eastAsia"/>
                </w:rPr>
                <w:t>b</w:t>
              </w:r>
            </w:ins>
            <w:ins w:id="294" w:author="sun rui" w:date="2018-10-04T15:52:00Z">
              <w:r>
                <w:t>Bo</w:t>
              </w:r>
            </w:ins>
            <w:proofErr w:type="spellEnd"/>
          </w:p>
        </w:tc>
        <w:tc>
          <w:tcPr>
            <w:tcW w:w="1659" w:type="dxa"/>
          </w:tcPr>
          <w:p w14:paraId="434373C5" w14:textId="46B3D4CA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95" w:author="sun rui" w:date="2018-10-04T15:44:00Z"/>
              </w:rPr>
            </w:pPr>
            <w:ins w:id="296" w:author="sun rui" w:date="2018-10-04T15:50:00Z">
              <w:r>
                <w:rPr>
                  <w:rFonts w:hint="eastAsia"/>
                </w:rPr>
                <w:t>^</w:t>
              </w:r>
            </w:ins>
            <w:ins w:id="297" w:author="sun rui" w:date="2018-10-04T15:53:00Z">
              <w:r>
                <w:t>CM</w:t>
              </w:r>
            </w:ins>
          </w:p>
        </w:tc>
        <w:tc>
          <w:tcPr>
            <w:tcW w:w="1660" w:type="dxa"/>
          </w:tcPr>
          <w:p w14:paraId="0DBD2AE8" w14:textId="5CDCFF32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298" w:author="sun rui" w:date="2018-10-04T15:44:00Z"/>
              </w:rPr>
            </w:pPr>
            <w:ins w:id="299" w:author="sun rui" w:date="2018-10-04T15:51:00Z">
              <w:r>
                <w:rPr>
                  <w:rFonts w:hint="eastAsia"/>
                </w:rPr>
                <w:t>^</w:t>
              </w:r>
            </w:ins>
            <w:ins w:id="300" w:author="sun rui" w:date="2018-10-04T15:53:00Z">
              <w:r>
                <w:t>CP</w:t>
              </w:r>
            </w:ins>
          </w:p>
        </w:tc>
      </w:tr>
      <w:tr w:rsidR="00220073" w14:paraId="4CFAF366" w14:textId="77777777" w:rsidTr="00220073">
        <w:trPr>
          <w:ins w:id="301" w:author="sun rui" w:date="2018-10-04T15:44:00Z"/>
        </w:trPr>
        <w:tc>
          <w:tcPr>
            <w:tcW w:w="1659" w:type="dxa"/>
          </w:tcPr>
          <w:p w14:paraId="4CCB4DF8" w14:textId="4A74E946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302" w:author="sun rui" w:date="2018-10-04T15:44:00Z"/>
              </w:rPr>
            </w:pPr>
            <w:ins w:id="303" w:author="sun rui" w:date="2018-10-04T15:44:00Z">
              <w:r>
                <w:rPr>
                  <w:rFonts w:hint="eastAsia"/>
                </w:rPr>
                <w:t>#</w:t>
              </w:r>
              <w:r>
                <w:t xml:space="preserve"> 9</w:t>
              </w:r>
            </w:ins>
          </w:p>
        </w:tc>
        <w:tc>
          <w:tcPr>
            <w:tcW w:w="1659" w:type="dxa"/>
          </w:tcPr>
          <w:p w14:paraId="2E7B07CC" w14:textId="6FB3F9DD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04" w:author="sun rui" w:date="2018-10-04T15:44:00Z"/>
              </w:rPr>
            </w:pPr>
            <w:ins w:id="305" w:author="sun rui" w:date="2018-10-04T15:49:00Z">
              <w:r>
                <w:rPr>
                  <w:rFonts w:hint="eastAsia"/>
                </w:rPr>
                <w:t>^</w:t>
              </w:r>
            </w:ins>
            <w:ins w:id="306" w:author="sun rui" w:date="2018-10-04T15:52:00Z">
              <w:r>
                <w:t>HS</w:t>
              </w:r>
            </w:ins>
          </w:p>
        </w:tc>
        <w:tc>
          <w:tcPr>
            <w:tcW w:w="1659" w:type="dxa"/>
          </w:tcPr>
          <w:p w14:paraId="40E6FBBE" w14:textId="63BFCADF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07" w:author="sun rui" w:date="2018-10-04T15:44:00Z"/>
              </w:rPr>
            </w:pPr>
            <w:ins w:id="308" w:author="sun rui" w:date="2018-10-04T15:49:00Z">
              <w:r>
                <w:rPr>
                  <w:rFonts w:hint="eastAsia"/>
                </w:rPr>
                <w:t>^</w:t>
              </w:r>
            </w:ins>
            <w:ins w:id="309" w:author="sun rui" w:date="2018-10-04T15:52:00Z">
              <w:r>
                <w:t>Bo</w:t>
              </w:r>
            </w:ins>
          </w:p>
        </w:tc>
        <w:tc>
          <w:tcPr>
            <w:tcW w:w="1659" w:type="dxa"/>
          </w:tcPr>
          <w:p w14:paraId="785491AB" w14:textId="2DE72AAE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10" w:author="sun rui" w:date="2018-10-04T15:44:00Z"/>
              </w:rPr>
            </w:pPr>
            <w:proofErr w:type="spellStart"/>
            <w:ins w:id="311" w:author="sun rui" w:date="2018-10-04T15:50:00Z">
              <w:r>
                <w:rPr>
                  <w:rFonts w:hint="eastAsia"/>
                </w:rPr>
                <w:t>b</w:t>
              </w:r>
            </w:ins>
            <w:ins w:id="312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5F6551AB" w14:textId="007490C9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13" w:author="sun rui" w:date="2018-10-04T15:44:00Z"/>
              </w:rPr>
            </w:pPr>
            <w:proofErr w:type="spellStart"/>
            <w:ins w:id="314" w:author="sun rui" w:date="2018-10-04T15:51:00Z">
              <w:r>
                <w:rPr>
                  <w:rFonts w:hint="eastAsia"/>
                </w:rPr>
                <w:t>s</w:t>
              </w:r>
            </w:ins>
            <w:ins w:id="315" w:author="sun rui" w:date="2018-10-04T15:53:00Z">
              <w:r>
                <w:t>CP</w:t>
              </w:r>
            </w:ins>
            <w:proofErr w:type="spellEnd"/>
          </w:p>
        </w:tc>
      </w:tr>
      <w:tr w:rsidR="00220073" w14:paraId="613E0FE8" w14:textId="77777777" w:rsidTr="00220073">
        <w:trPr>
          <w:ins w:id="316" w:author="sun rui" w:date="2018-10-04T15:44:00Z"/>
        </w:trPr>
        <w:tc>
          <w:tcPr>
            <w:tcW w:w="1659" w:type="dxa"/>
          </w:tcPr>
          <w:p w14:paraId="52586792" w14:textId="19ACFAB4" w:rsidR="00220073" w:rsidRDefault="00220073" w:rsidP="00B37B00">
            <w:pPr>
              <w:tabs>
                <w:tab w:val="left" w:pos="3429"/>
              </w:tabs>
              <w:ind w:rightChars="-94" w:right="-197"/>
              <w:rPr>
                <w:ins w:id="317" w:author="sun rui" w:date="2018-10-04T15:44:00Z"/>
              </w:rPr>
            </w:pPr>
            <w:ins w:id="318" w:author="sun rui" w:date="2018-10-04T15:44:00Z">
              <w:r>
                <w:rPr>
                  <w:rFonts w:hint="eastAsia"/>
                </w:rPr>
                <w:t>#</w:t>
              </w:r>
              <w:r>
                <w:t xml:space="preserve"> 10</w:t>
              </w:r>
            </w:ins>
          </w:p>
        </w:tc>
        <w:tc>
          <w:tcPr>
            <w:tcW w:w="1659" w:type="dxa"/>
          </w:tcPr>
          <w:p w14:paraId="248A2BE0" w14:textId="6C767039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19" w:author="sun rui" w:date="2018-10-04T15:44:00Z"/>
              </w:rPr>
            </w:pPr>
            <w:proofErr w:type="spellStart"/>
            <w:ins w:id="320" w:author="sun rui" w:date="2018-10-04T15:49:00Z">
              <w:r>
                <w:rPr>
                  <w:rFonts w:hint="eastAsia"/>
                </w:rPr>
                <w:t>b</w:t>
              </w:r>
            </w:ins>
            <w:ins w:id="321" w:author="sun rui" w:date="2018-10-04T15:52:00Z">
              <w:r>
                <w:t>HS</w:t>
              </w:r>
            </w:ins>
            <w:proofErr w:type="spellEnd"/>
          </w:p>
        </w:tc>
        <w:tc>
          <w:tcPr>
            <w:tcW w:w="1659" w:type="dxa"/>
          </w:tcPr>
          <w:p w14:paraId="63C1F010" w14:textId="137DDF00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22" w:author="sun rui" w:date="2018-10-04T15:44:00Z"/>
              </w:rPr>
            </w:pPr>
            <w:ins w:id="323" w:author="sun rui" w:date="2018-10-04T15:49:00Z">
              <w:r>
                <w:rPr>
                  <w:rFonts w:hint="eastAsia"/>
                </w:rPr>
                <w:t>^</w:t>
              </w:r>
            </w:ins>
            <w:ins w:id="324" w:author="sun rui" w:date="2018-10-04T15:52:00Z">
              <w:r>
                <w:t>Bo</w:t>
              </w:r>
            </w:ins>
          </w:p>
        </w:tc>
        <w:tc>
          <w:tcPr>
            <w:tcW w:w="1659" w:type="dxa"/>
          </w:tcPr>
          <w:p w14:paraId="22237ECA" w14:textId="5184220B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25" w:author="sun rui" w:date="2018-10-04T15:44:00Z"/>
              </w:rPr>
            </w:pPr>
            <w:proofErr w:type="spellStart"/>
            <w:ins w:id="326" w:author="sun rui" w:date="2018-10-04T15:50:00Z">
              <w:r>
                <w:rPr>
                  <w:rFonts w:hint="eastAsia"/>
                </w:rPr>
                <w:t>b</w:t>
              </w:r>
            </w:ins>
            <w:ins w:id="327" w:author="sun rui" w:date="2018-10-04T15:53:00Z">
              <w:r>
                <w:t>CM</w:t>
              </w:r>
            </w:ins>
            <w:proofErr w:type="spellEnd"/>
          </w:p>
        </w:tc>
        <w:tc>
          <w:tcPr>
            <w:tcW w:w="1660" w:type="dxa"/>
          </w:tcPr>
          <w:p w14:paraId="46C3D137" w14:textId="77A4CE0C" w:rsidR="00220073" w:rsidRDefault="00A16F48" w:rsidP="00B37B00">
            <w:pPr>
              <w:tabs>
                <w:tab w:val="left" w:pos="3429"/>
              </w:tabs>
              <w:ind w:rightChars="-94" w:right="-197"/>
              <w:rPr>
                <w:ins w:id="328" w:author="sun rui" w:date="2018-10-04T15:44:00Z"/>
              </w:rPr>
            </w:pPr>
            <w:proofErr w:type="spellStart"/>
            <w:ins w:id="329" w:author="sun rui" w:date="2018-10-04T15:50:00Z">
              <w:r>
                <w:rPr>
                  <w:rFonts w:hint="eastAsia"/>
                </w:rPr>
                <w:t>b</w:t>
              </w:r>
            </w:ins>
            <w:ins w:id="330" w:author="sun rui" w:date="2018-10-04T15:53:00Z">
              <w:r>
                <w:t>CP</w:t>
              </w:r>
            </w:ins>
            <w:proofErr w:type="spellEnd"/>
          </w:p>
        </w:tc>
      </w:tr>
    </w:tbl>
    <w:p w14:paraId="1C3917D7" w14:textId="6E4E4186" w:rsidR="00220073" w:rsidRDefault="00220073" w:rsidP="00B37B00">
      <w:pPr>
        <w:tabs>
          <w:tab w:val="left" w:pos="3429"/>
        </w:tabs>
        <w:ind w:rightChars="-94" w:right="-197"/>
        <w:rPr>
          <w:ins w:id="331" w:author="sun rui" w:date="2018-10-04T15:54:00Z"/>
        </w:rPr>
      </w:pPr>
    </w:p>
    <w:p w14:paraId="4B349FC0" w14:textId="78ADD243" w:rsidR="00A16F48" w:rsidRDefault="00A16F48" w:rsidP="00B37B00">
      <w:pPr>
        <w:tabs>
          <w:tab w:val="left" w:pos="3429"/>
        </w:tabs>
        <w:ind w:rightChars="-94" w:right="-197"/>
        <w:rPr>
          <w:b/>
        </w:rPr>
      </w:pPr>
      <w:ins w:id="332" w:author="sun rui" w:date="2018-10-04T15:54:00Z">
        <w:r w:rsidRPr="00B0414D">
          <w:rPr>
            <w:b/>
          </w:rPr>
          <w:t xml:space="preserve">Frequent </w:t>
        </w:r>
        <w:proofErr w:type="spellStart"/>
        <w:r w:rsidRPr="00B0414D">
          <w:rPr>
            <w:b/>
          </w:rPr>
          <w:t>itemsets</w:t>
        </w:r>
        <w:proofErr w:type="spellEnd"/>
        <w:r w:rsidRPr="00B0414D">
          <w:rPr>
            <w:b/>
          </w:rPr>
          <w:t>:</w:t>
        </w:r>
      </w:ins>
    </w:p>
    <w:p w14:paraId="3F68457B" w14:textId="1F0EFDDB" w:rsidR="00B0414D" w:rsidRPr="00B0414D" w:rsidRDefault="00AB68FF" w:rsidP="00B0414D">
      <w:pPr>
        <w:tabs>
          <w:tab w:val="left" w:pos="3429"/>
        </w:tabs>
        <w:ind w:rightChars="-94" w:right="-197"/>
        <w:rPr>
          <w:b/>
        </w:rPr>
      </w:pPr>
      <w:proofErr w:type="spellStart"/>
      <w:r>
        <w:t>m</w:t>
      </w:r>
      <w:r w:rsidR="00B0414D">
        <w:t>in_sup</w:t>
      </w:r>
      <w:proofErr w:type="spellEnd"/>
      <w:r w:rsidR="00B0414D">
        <w:t xml:space="preserve"> = 20% means &gt;=2 records</w:t>
      </w:r>
    </w:p>
    <w:p w14:paraId="1EAEF156" w14:textId="0E586785" w:rsidR="00073BC4" w:rsidRDefault="00073BC4" w:rsidP="00073BC4">
      <w:pPr>
        <w:tabs>
          <w:tab w:val="left" w:pos="3429"/>
        </w:tabs>
        <w:ind w:rightChars="-94" w:right="-197"/>
        <w:rPr>
          <w:ins w:id="333" w:author="sun rui" w:date="2018-10-04T15:54:00Z"/>
        </w:rPr>
      </w:pPr>
      <w:r>
        <w:rPr>
          <w:rFonts w:hint="eastAsia"/>
        </w:rPr>
        <w:t>1</w:t>
      </w:r>
      <w:r>
        <w:t>-</w:t>
      </w:r>
      <w:r w:rsidR="0028129E">
        <w:t>it</w:t>
      </w:r>
      <w:r>
        <w:t>emsets: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650E" w14:paraId="3C35DE0B" w14:textId="77777777" w:rsidTr="00744871">
        <w:trPr>
          <w:ins w:id="334" w:author="sun rui" w:date="2018-10-04T15:55:00Z"/>
        </w:trPr>
        <w:tc>
          <w:tcPr>
            <w:tcW w:w="4148" w:type="dxa"/>
          </w:tcPr>
          <w:p w14:paraId="36303C2B" w14:textId="77777777" w:rsidR="00A2650E" w:rsidRDefault="00A2650E" w:rsidP="00C404B5">
            <w:pPr>
              <w:tabs>
                <w:tab w:val="left" w:pos="3429"/>
              </w:tabs>
              <w:ind w:rightChars="-94" w:right="-197"/>
              <w:jc w:val="left"/>
              <w:rPr>
                <w:ins w:id="335" w:author="sun rui" w:date="2018-10-04T15:55:00Z"/>
              </w:rPr>
            </w:pPr>
            <w:ins w:id="336" w:author="sun rui" w:date="2018-10-04T15:55:00Z">
              <w:r>
                <w:t>1-itemset</w:t>
              </w:r>
            </w:ins>
          </w:p>
        </w:tc>
        <w:tc>
          <w:tcPr>
            <w:tcW w:w="4148" w:type="dxa"/>
          </w:tcPr>
          <w:p w14:paraId="59D0D986" w14:textId="7E664869" w:rsidR="00A2650E" w:rsidRDefault="00C404B5">
            <w:pPr>
              <w:tabs>
                <w:tab w:val="left" w:pos="3429"/>
              </w:tabs>
              <w:ind w:rightChars="-94" w:right="-197"/>
              <w:jc w:val="left"/>
              <w:rPr>
                <w:ins w:id="337" w:author="sun rui" w:date="2018-10-04T15:55:00Z"/>
              </w:rPr>
              <w:pPrChange w:id="338" w:author="sun rui" w:date="2018-10-04T15:55:00Z">
                <w:pPr>
                  <w:tabs>
                    <w:tab w:val="left" w:pos="3429"/>
                  </w:tabs>
                  <w:ind w:rightChars="-94" w:right="-197"/>
                </w:pPr>
              </w:pPrChange>
            </w:pPr>
            <w:r>
              <w:t>Count</w:t>
            </w:r>
          </w:p>
        </w:tc>
      </w:tr>
      <w:tr w:rsidR="00A16F48" w14:paraId="761FDD0D" w14:textId="77777777" w:rsidTr="00A16F48">
        <w:trPr>
          <w:ins w:id="339" w:author="sun rui" w:date="2018-10-04T15:55:00Z"/>
        </w:trPr>
        <w:tc>
          <w:tcPr>
            <w:tcW w:w="4148" w:type="dxa"/>
          </w:tcPr>
          <w:p w14:paraId="79942934" w14:textId="02AF599F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40" w:author="sun rui" w:date="2018-10-04T15:55:00Z"/>
              </w:rPr>
            </w:pPr>
            <w:proofErr w:type="spellStart"/>
            <w:ins w:id="341" w:author="sun rui" w:date="2018-10-04T15:55:00Z">
              <w:r>
                <w:rPr>
                  <w:rFonts w:hint="eastAsia"/>
                </w:rPr>
                <w:t>b</w:t>
              </w:r>
              <w:r>
                <w:t>HS</w:t>
              </w:r>
              <w:proofErr w:type="spellEnd"/>
            </w:ins>
          </w:p>
        </w:tc>
        <w:tc>
          <w:tcPr>
            <w:tcW w:w="4148" w:type="dxa"/>
          </w:tcPr>
          <w:p w14:paraId="43FDAE98" w14:textId="216D4068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42" w:author="sun rui" w:date="2018-10-04T15:55:00Z"/>
              </w:rPr>
            </w:pPr>
            <w:ins w:id="343" w:author="sun rui" w:date="2018-10-04T15:56:00Z">
              <w:r>
                <w:rPr>
                  <w:rFonts w:hint="eastAsia"/>
                </w:rPr>
                <w:t>7</w:t>
              </w:r>
            </w:ins>
          </w:p>
        </w:tc>
      </w:tr>
      <w:tr w:rsidR="00A16F48" w14:paraId="020BF6DC" w14:textId="77777777" w:rsidTr="00A16F48">
        <w:trPr>
          <w:ins w:id="344" w:author="sun rui" w:date="2018-10-04T15:55:00Z"/>
        </w:trPr>
        <w:tc>
          <w:tcPr>
            <w:tcW w:w="4148" w:type="dxa"/>
          </w:tcPr>
          <w:p w14:paraId="3F7021C6" w14:textId="384C95BD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45" w:author="sun rui" w:date="2018-10-04T15:55:00Z"/>
              </w:rPr>
            </w:pPr>
            <w:ins w:id="346" w:author="sun rui" w:date="2018-10-04T15:55:00Z">
              <w:r>
                <w:rPr>
                  <w:rFonts w:hint="eastAsia"/>
                </w:rPr>
                <w:t>^</w:t>
              </w:r>
              <w:r>
                <w:t>HS</w:t>
              </w:r>
            </w:ins>
          </w:p>
        </w:tc>
        <w:tc>
          <w:tcPr>
            <w:tcW w:w="4148" w:type="dxa"/>
          </w:tcPr>
          <w:p w14:paraId="4BCC920E" w14:textId="0EFDEDE3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47" w:author="sun rui" w:date="2018-10-04T15:55:00Z"/>
              </w:rPr>
            </w:pPr>
            <w:ins w:id="348" w:author="sun rui" w:date="2018-10-04T15:56:00Z">
              <w:r>
                <w:rPr>
                  <w:rFonts w:hint="eastAsia"/>
                </w:rPr>
                <w:t>3</w:t>
              </w:r>
            </w:ins>
          </w:p>
        </w:tc>
      </w:tr>
      <w:tr w:rsidR="00A16F48" w14:paraId="46340ACF" w14:textId="77777777" w:rsidTr="00A16F48">
        <w:trPr>
          <w:ins w:id="349" w:author="sun rui" w:date="2018-10-04T15:55:00Z"/>
        </w:trPr>
        <w:tc>
          <w:tcPr>
            <w:tcW w:w="4148" w:type="dxa"/>
          </w:tcPr>
          <w:p w14:paraId="200A0C3F" w14:textId="702DC990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50" w:author="sun rui" w:date="2018-10-04T15:55:00Z"/>
              </w:rPr>
            </w:pPr>
            <w:proofErr w:type="spellStart"/>
            <w:ins w:id="351" w:author="sun rui" w:date="2018-10-04T15:56:00Z">
              <w:r>
                <w:rPr>
                  <w:rFonts w:hint="eastAsia"/>
                </w:rPr>
                <w:t>s</w:t>
              </w:r>
              <w:r>
                <w:t>Bo</w:t>
              </w:r>
            </w:ins>
            <w:proofErr w:type="spellEnd"/>
          </w:p>
        </w:tc>
        <w:tc>
          <w:tcPr>
            <w:tcW w:w="4148" w:type="dxa"/>
          </w:tcPr>
          <w:p w14:paraId="3C849AD1" w14:textId="28B946CA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52" w:author="sun rui" w:date="2018-10-04T15:55:00Z"/>
              </w:rPr>
            </w:pPr>
            <w:ins w:id="353" w:author="sun rui" w:date="2018-10-04T15:56:00Z">
              <w:r>
                <w:rPr>
                  <w:rFonts w:hint="eastAsia"/>
                </w:rPr>
                <w:t>4</w:t>
              </w:r>
            </w:ins>
          </w:p>
        </w:tc>
      </w:tr>
      <w:tr w:rsidR="00A16F48" w14:paraId="6293AD20" w14:textId="77777777" w:rsidTr="00A16F48">
        <w:trPr>
          <w:ins w:id="354" w:author="sun rui" w:date="2018-10-04T15:55:00Z"/>
        </w:trPr>
        <w:tc>
          <w:tcPr>
            <w:tcW w:w="4148" w:type="dxa"/>
          </w:tcPr>
          <w:p w14:paraId="558F7A98" w14:textId="1B2769FF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55" w:author="sun rui" w:date="2018-10-04T15:55:00Z"/>
              </w:rPr>
            </w:pPr>
            <w:proofErr w:type="spellStart"/>
            <w:ins w:id="356" w:author="sun rui" w:date="2018-10-04T15:56:00Z">
              <w:r>
                <w:rPr>
                  <w:rFonts w:hint="eastAsia"/>
                </w:rPr>
                <w:t>b</w:t>
              </w:r>
              <w:r>
                <w:t>Bo</w:t>
              </w:r>
            </w:ins>
            <w:proofErr w:type="spellEnd"/>
          </w:p>
        </w:tc>
        <w:tc>
          <w:tcPr>
            <w:tcW w:w="4148" w:type="dxa"/>
          </w:tcPr>
          <w:p w14:paraId="7C5EF96C" w14:textId="779099B1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57" w:author="sun rui" w:date="2018-10-04T15:55:00Z"/>
              </w:rPr>
            </w:pPr>
            <w:ins w:id="358" w:author="sun rui" w:date="2018-10-04T15:56:00Z">
              <w:r>
                <w:rPr>
                  <w:rFonts w:hint="eastAsia"/>
                </w:rPr>
                <w:t>2</w:t>
              </w:r>
            </w:ins>
          </w:p>
        </w:tc>
      </w:tr>
      <w:tr w:rsidR="00A16F48" w14:paraId="50B1B333" w14:textId="77777777" w:rsidTr="00A16F48">
        <w:trPr>
          <w:ins w:id="359" w:author="sun rui" w:date="2018-10-04T15:55:00Z"/>
        </w:trPr>
        <w:tc>
          <w:tcPr>
            <w:tcW w:w="4148" w:type="dxa"/>
          </w:tcPr>
          <w:p w14:paraId="56659F6E" w14:textId="07567D7D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60" w:author="sun rui" w:date="2018-10-04T15:55:00Z"/>
              </w:rPr>
            </w:pPr>
            <w:ins w:id="361" w:author="sun rui" w:date="2018-10-04T15:56:00Z">
              <w:r>
                <w:rPr>
                  <w:rFonts w:hint="eastAsia"/>
                </w:rPr>
                <w:t>^</w:t>
              </w:r>
              <w:r>
                <w:t>Bo</w:t>
              </w:r>
            </w:ins>
          </w:p>
        </w:tc>
        <w:tc>
          <w:tcPr>
            <w:tcW w:w="4148" w:type="dxa"/>
          </w:tcPr>
          <w:p w14:paraId="13A23401" w14:textId="07AD8AFF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62" w:author="sun rui" w:date="2018-10-04T15:55:00Z"/>
              </w:rPr>
            </w:pPr>
            <w:ins w:id="363" w:author="sun rui" w:date="2018-10-04T15:56:00Z">
              <w:r>
                <w:rPr>
                  <w:rFonts w:hint="eastAsia"/>
                </w:rPr>
                <w:t>4</w:t>
              </w:r>
            </w:ins>
          </w:p>
        </w:tc>
      </w:tr>
      <w:tr w:rsidR="00A16F48" w14:paraId="7DD66C01" w14:textId="77777777" w:rsidTr="00A16F48">
        <w:trPr>
          <w:ins w:id="364" w:author="sun rui" w:date="2018-10-04T15:55:00Z"/>
        </w:trPr>
        <w:tc>
          <w:tcPr>
            <w:tcW w:w="4148" w:type="dxa"/>
          </w:tcPr>
          <w:p w14:paraId="4C348524" w14:textId="4F000CDE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65" w:author="sun rui" w:date="2018-10-04T15:55:00Z"/>
              </w:rPr>
            </w:pPr>
            <w:proofErr w:type="spellStart"/>
            <w:ins w:id="366" w:author="sun rui" w:date="2018-10-04T15:56:00Z">
              <w:r>
                <w:rPr>
                  <w:rFonts w:hint="eastAsia"/>
                </w:rPr>
                <w:t>b</w:t>
              </w:r>
              <w:r>
                <w:t>CM</w:t>
              </w:r>
            </w:ins>
            <w:proofErr w:type="spellEnd"/>
          </w:p>
        </w:tc>
        <w:tc>
          <w:tcPr>
            <w:tcW w:w="4148" w:type="dxa"/>
          </w:tcPr>
          <w:p w14:paraId="15E49936" w14:textId="724C462F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67" w:author="sun rui" w:date="2018-10-04T15:55:00Z"/>
              </w:rPr>
            </w:pPr>
            <w:ins w:id="368" w:author="sun rui" w:date="2018-10-04T15:56:00Z">
              <w:r>
                <w:rPr>
                  <w:rFonts w:hint="eastAsia"/>
                </w:rPr>
                <w:t>6</w:t>
              </w:r>
            </w:ins>
          </w:p>
        </w:tc>
      </w:tr>
      <w:tr w:rsidR="00A16F48" w14:paraId="26A08C2E" w14:textId="77777777" w:rsidTr="00A16F48">
        <w:trPr>
          <w:ins w:id="369" w:author="sun rui" w:date="2018-10-04T15:55:00Z"/>
        </w:trPr>
        <w:tc>
          <w:tcPr>
            <w:tcW w:w="4148" w:type="dxa"/>
          </w:tcPr>
          <w:p w14:paraId="25FA55D4" w14:textId="47482444" w:rsidR="00A16F48" w:rsidRPr="00FF7A11" w:rsidRDefault="00A16F48" w:rsidP="00B37B00">
            <w:pPr>
              <w:tabs>
                <w:tab w:val="left" w:pos="3429"/>
              </w:tabs>
              <w:ind w:rightChars="-94" w:right="-197"/>
              <w:rPr>
                <w:ins w:id="370" w:author="sun rui" w:date="2018-10-04T15:55:00Z"/>
                <w:strike/>
                <w:color w:val="FF0000"/>
              </w:rPr>
            </w:pPr>
            <w:proofErr w:type="spellStart"/>
            <w:ins w:id="371" w:author="sun rui" w:date="2018-10-04T15:56:00Z">
              <w:r w:rsidRPr="00FF7A11">
                <w:rPr>
                  <w:rFonts w:hint="eastAsia"/>
                  <w:strike/>
                  <w:color w:val="FF0000"/>
                </w:rPr>
                <w:t>s</w:t>
              </w:r>
              <w:r w:rsidRPr="00FF7A11">
                <w:rPr>
                  <w:strike/>
                  <w:color w:val="FF0000"/>
                </w:rPr>
                <w:t>CM</w:t>
              </w:r>
            </w:ins>
            <w:proofErr w:type="spellEnd"/>
          </w:p>
        </w:tc>
        <w:tc>
          <w:tcPr>
            <w:tcW w:w="4148" w:type="dxa"/>
          </w:tcPr>
          <w:p w14:paraId="0FBB7C69" w14:textId="6762A6BF" w:rsidR="00A16F48" w:rsidRPr="00FF7A11" w:rsidRDefault="00A16F48" w:rsidP="00B37B00">
            <w:pPr>
              <w:tabs>
                <w:tab w:val="left" w:pos="3429"/>
              </w:tabs>
              <w:ind w:rightChars="-94" w:right="-197"/>
              <w:rPr>
                <w:ins w:id="372" w:author="sun rui" w:date="2018-10-04T15:55:00Z"/>
                <w:strike/>
                <w:color w:val="FF0000"/>
              </w:rPr>
            </w:pPr>
            <w:ins w:id="373" w:author="sun rui" w:date="2018-10-04T15:56:00Z">
              <w:r w:rsidRPr="00FF7A11">
                <w:rPr>
                  <w:rFonts w:hint="eastAsia"/>
                  <w:strike/>
                  <w:color w:val="FF0000"/>
                </w:rPr>
                <w:t>1</w:t>
              </w:r>
            </w:ins>
          </w:p>
        </w:tc>
      </w:tr>
      <w:tr w:rsidR="00A16F48" w14:paraId="28D21AAB" w14:textId="77777777" w:rsidTr="00A16F48">
        <w:trPr>
          <w:ins w:id="374" w:author="sun rui" w:date="2018-10-04T15:55:00Z"/>
        </w:trPr>
        <w:tc>
          <w:tcPr>
            <w:tcW w:w="4148" w:type="dxa"/>
          </w:tcPr>
          <w:p w14:paraId="782E97D9" w14:textId="6D879081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75" w:author="sun rui" w:date="2018-10-04T15:55:00Z"/>
              </w:rPr>
            </w:pPr>
            <w:ins w:id="376" w:author="sun rui" w:date="2018-10-04T15:56:00Z">
              <w:r>
                <w:rPr>
                  <w:rFonts w:hint="eastAsia"/>
                </w:rPr>
                <w:t>^</w:t>
              </w:r>
              <w:r>
                <w:t>CM</w:t>
              </w:r>
            </w:ins>
          </w:p>
        </w:tc>
        <w:tc>
          <w:tcPr>
            <w:tcW w:w="4148" w:type="dxa"/>
          </w:tcPr>
          <w:p w14:paraId="2E84698D" w14:textId="4FB4AB6E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77" w:author="sun rui" w:date="2018-10-04T15:55:00Z"/>
              </w:rPr>
            </w:pPr>
            <w:ins w:id="378" w:author="sun rui" w:date="2018-10-04T15:56:00Z">
              <w:r>
                <w:rPr>
                  <w:rFonts w:hint="eastAsia"/>
                </w:rPr>
                <w:t>3</w:t>
              </w:r>
            </w:ins>
          </w:p>
        </w:tc>
      </w:tr>
      <w:tr w:rsidR="00A16F48" w14:paraId="0B0DCD51" w14:textId="77777777" w:rsidTr="00A16F48">
        <w:trPr>
          <w:ins w:id="379" w:author="sun rui" w:date="2018-10-04T15:55:00Z"/>
        </w:trPr>
        <w:tc>
          <w:tcPr>
            <w:tcW w:w="4148" w:type="dxa"/>
          </w:tcPr>
          <w:p w14:paraId="1F55E0CC" w14:textId="05DDABAD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80" w:author="sun rui" w:date="2018-10-04T15:55:00Z"/>
              </w:rPr>
            </w:pPr>
            <w:proofErr w:type="spellStart"/>
            <w:ins w:id="381" w:author="sun rui" w:date="2018-10-04T15:56:00Z">
              <w:r>
                <w:rPr>
                  <w:rFonts w:hint="eastAsia"/>
                </w:rPr>
                <w:t>b</w:t>
              </w:r>
              <w:r>
                <w:t>CP</w:t>
              </w:r>
            </w:ins>
            <w:proofErr w:type="spellEnd"/>
          </w:p>
        </w:tc>
        <w:tc>
          <w:tcPr>
            <w:tcW w:w="4148" w:type="dxa"/>
          </w:tcPr>
          <w:p w14:paraId="3C9DC14F" w14:textId="604F461A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82" w:author="sun rui" w:date="2018-10-04T15:55:00Z"/>
              </w:rPr>
            </w:pPr>
            <w:ins w:id="383" w:author="sun rui" w:date="2018-10-04T15:57:00Z">
              <w:r>
                <w:rPr>
                  <w:rFonts w:hint="eastAsia"/>
                </w:rPr>
                <w:t>3</w:t>
              </w:r>
            </w:ins>
          </w:p>
        </w:tc>
      </w:tr>
      <w:tr w:rsidR="00A16F48" w14:paraId="2CDF1EB0" w14:textId="77777777" w:rsidTr="00A16F48">
        <w:trPr>
          <w:ins w:id="384" w:author="sun rui" w:date="2018-10-04T15:55:00Z"/>
        </w:trPr>
        <w:tc>
          <w:tcPr>
            <w:tcW w:w="4148" w:type="dxa"/>
          </w:tcPr>
          <w:p w14:paraId="2B8A5932" w14:textId="146DDFEE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85" w:author="sun rui" w:date="2018-10-04T15:55:00Z"/>
              </w:rPr>
            </w:pPr>
            <w:proofErr w:type="spellStart"/>
            <w:ins w:id="386" w:author="sun rui" w:date="2018-10-04T15:56:00Z">
              <w:r>
                <w:rPr>
                  <w:rFonts w:hint="eastAsia"/>
                </w:rPr>
                <w:t>s</w:t>
              </w:r>
              <w:r>
                <w:t>CP</w:t>
              </w:r>
            </w:ins>
            <w:proofErr w:type="spellEnd"/>
          </w:p>
        </w:tc>
        <w:tc>
          <w:tcPr>
            <w:tcW w:w="4148" w:type="dxa"/>
          </w:tcPr>
          <w:p w14:paraId="758C928D" w14:textId="5082FC46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87" w:author="sun rui" w:date="2018-10-04T15:55:00Z"/>
              </w:rPr>
            </w:pPr>
            <w:ins w:id="388" w:author="sun rui" w:date="2018-10-04T15:57:00Z">
              <w:r>
                <w:rPr>
                  <w:rFonts w:hint="eastAsia"/>
                </w:rPr>
                <w:t>2</w:t>
              </w:r>
            </w:ins>
          </w:p>
        </w:tc>
      </w:tr>
      <w:tr w:rsidR="00A16F48" w14:paraId="34E66427" w14:textId="77777777" w:rsidTr="00A16F48">
        <w:trPr>
          <w:ins w:id="389" w:author="sun rui" w:date="2018-10-04T15:55:00Z"/>
        </w:trPr>
        <w:tc>
          <w:tcPr>
            <w:tcW w:w="4148" w:type="dxa"/>
          </w:tcPr>
          <w:p w14:paraId="06A91C55" w14:textId="0C397C0B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90" w:author="sun rui" w:date="2018-10-04T15:55:00Z"/>
              </w:rPr>
            </w:pPr>
            <w:ins w:id="391" w:author="sun rui" w:date="2018-10-04T15:56:00Z">
              <w:r>
                <w:rPr>
                  <w:rFonts w:hint="eastAsia"/>
                </w:rPr>
                <w:t>^</w:t>
              </w:r>
              <w:r>
                <w:t>CP</w:t>
              </w:r>
            </w:ins>
          </w:p>
        </w:tc>
        <w:tc>
          <w:tcPr>
            <w:tcW w:w="4148" w:type="dxa"/>
          </w:tcPr>
          <w:p w14:paraId="20B0ACEB" w14:textId="05491D7D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392" w:author="sun rui" w:date="2018-10-04T15:55:00Z"/>
              </w:rPr>
            </w:pPr>
            <w:ins w:id="393" w:author="sun rui" w:date="2018-10-04T15:57:00Z">
              <w:r>
                <w:rPr>
                  <w:rFonts w:hint="eastAsia"/>
                </w:rPr>
                <w:t>5</w:t>
              </w:r>
            </w:ins>
          </w:p>
        </w:tc>
      </w:tr>
    </w:tbl>
    <w:p w14:paraId="3B24B467" w14:textId="2CF8D07B" w:rsidR="00A16F48" w:rsidRDefault="00A16F48" w:rsidP="00B37B00">
      <w:pPr>
        <w:tabs>
          <w:tab w:val="left" w:pos="3429"/>
        </w:tabs>
        <w:ind w:rightChars="-94" w:right="-197"/>
        <w:rPr>
          <w:ins w:id="394" w:author="sun rui" w:date="2018-10-04T15:58:00Z"/>
        </w:rPr>
      </w:pPr>
    </w:p>
    <w:p w14:paraId="6062BF0C" w14:textId="7E9BFF2D" w:rsidR="00A16F48" w:rsidRDefault="00A16F48" w:rsidP="00B37B00">
      <w:pPr>
        <w:tabs>
          <w:tab w:val="left" w:pos="3429"/>
        </w:tabs>
        <w:ind w:rightChars="-94" w:right="-197"/>
        <w:rPr>
          <w:ins w:id="395" w:author="sun rui" w:date="2018-10-04T15:58:00Z"/>
        </w:rPr>
      </w:pPr>
    </w:p>
    <w:p w14:paraId="41995496" w14:textId="206BB589" w:rsidR="00A16F48" w:rsidRDefault="00A16F48" w:rsidP="00B37B00">
      <w:pPr>
        <w:tabs>
          <w:tab w:val="left" w:pos="3429"/>
        </w:tabs>
        <w:ind w:rightChars="-94" w:right="-197"/>
        <w:rPr>
          <w:ins w:id="396" w:author="sun rui" w:date="2018-10-04T15:58:00Z"/>
        </w:rPr>
      </w:pPr>
    </w:p>
    <w:p w14:paraId="5F2004EF" w14:textId="0B7AB6FB" w:rsidR="00A16F48" w:rsidRDefault="00A16F48" w:rsidP="00B37B00">
      <w:pPr>
        <w:tabs>
          <w:tab w:val="left" w:pos="3429"/>
        </w:tabs>
        <w:ind w:rightChars="-94" w:right="-197"/>
        <w:rPr>
          <w:ins w:id="397" w:author="sun rui" w:date="2018-10-04T15:58:00Z"/>
        </w:rPr>
      </w:pPr>
    </w:p>
    <w:p w14:paraId="7DCA728D" w14:textId="6843267B" w:rsidR="00A16F48" w:rsidRDefault="00A16F48" w:rsidP="00B37B00">
      <w:pPr>
        <w:tabs>
          <w:tab w:val="left" w:pos="3429"/>
        </w:tabs>
        <w:ind w:rightChars="-94" w:right="-197"/>
        <w:rPr>
          <w:ins w:id="398" w:author="sun rui" w:date="2018-10-04T15:58:00Z"/>
        </w:rPr>
      </w:pPr>
    </w:p>
    <w:p w14:paraId="73282D13" w14:textId="3A96A73C" w:rsidR="00A16F48" w:rsidRDefault="00A16F48" w:rsidP="00B37B00">
      <w:pPr>
        <w:tabs>
          <w:tab w:val="left" w:pos="3429"/>
        </w:tabs>
        <w:ind w:rightChars="-94" w:right="-197"/>
        <w:rPr>
          <w:ins w:id="399" w:author="sun rui" w:date="2018-10-04T15:58:00Z"/>
        </w:rPr>
      </w:pPr>
    </w:p>
    <w:p w14:paraId="409A8050" w14:textId="3F24DCD7" w:rsidR="00A16F48" w:rsidRDefault="00A16F48" w:rsidP="00B37B00">
      <w:pPr>
        <w:tabs>
          <w:tab w:val="left" w:pos="3429"/>
        </w:tabs>
        <w:ind w:rightChars="-94" w:right="-197"/>
        <w:rPr>
          <w:ins w:id="400" w:author="sun rui" w:date="2018-10-04T15:58:00Z"/>
        </w:rPr>
      </w:pPr>
    </w:p>
    <w:p w14:paraId="39B6D561" w14:textId="5978DE0C" w:rsidR="00A16F48" w:rsidRDefault="00073BC4" w:rsidP="00B37B00">
      <w:pPr>
        <w:tabs>
          <w:tab w:val="left" w:pos="3429"/>
        </w:tabs>
        <w:ind w:rightChars="-94" w:right="-197"/>
        <w:rPr>
          <w:ins w:id="401" w:author="sun rui" w:date="2018-10-04T15:57:00Z"/>
        </w:rPr>
      </w:pPr>
      <w:r>
        <w:rPr>
          <w:rFonts w:hint="eastAsia"/>
        </w:rPr>
        <w:lastRenderedPageBreak/>
        <w:t>2</w:t>
      </w:r>
      <w:r>
        <w:t>-itemset: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404B5" w14:paraId="1B6DA0A5" w14:textId="77777777" w:rsidTr="00744871">
        <w:trPr>
          <w:ins w:id="402" w:author="sun rui" w:date="2018-10-04T15:58:00Z"/>
        </w:trPr>
        <w:tc>
          <w:tcPr>
            <w:tcW w:w="1382" w:type="dxa"/>
          </w:tcPr>
          <w:p w14:paraId="7177C93C" w14:textId="77777777" w:rsidR="00C404B5" w:rsidRDefault="00C404B5" w:rsidP="00C404B5">
            <w:pPr>
              <w:tabs>
                <w:tab w:val="left" w:pos="3429"/>
              </w:tabs>
              <w:ind w:rightChars="-94" w:right="-197"/>
              <w:jc w:val="left"/>
              <w:rPr>
                <w:ins w:id="403" w:author="sun rui" w:date="2018-10-04T15:58:00Z"/>
              </w:rPr>
            </w:pPr>
            <w:ins w:id="404" w:author="sun rui" w:date="2018-10-04T15:59:00Z">
              <w:r>
                <w:rPr>
                  <w:rFonts w:hint="eastAsia"/>
                </w:rPr>
                <w:t>2</w:t>
              </w:r>
              <w:r>
                <w:t>-itemset</w:t>
              </w:r>
            </w:ins>
          </w:p>
        </w:tc>
        <w:tc>
          <w:tcPr>
            <w:tcW w:w="1382" w:type="dxa"/>
          </w:tcPr>
          <w:p w14:paraId="5CEEE9A3" w14:textId="2C5F4BE9" w:rsidR="00C404B5" w:rsidRDefault="00C404B5">
            <w:pPr>
              <w:tabs>
                <w:tab w:val="left" w:pos="3429"/>
              </w:tabs>
              <w:ind w:rightChars="-94" w:right="-197"/>
              <w:jc w:val="left"/>
              <w:rPr>
                <w:ins w:id="405" w:author="sun rui" w:date="2018-10-04T15:58:00Z"/>
              </w:rPr>
              <w:pPrChange w:id="406" w:author="sun rui" w:date="2018-10-04T15:59:00Z">
                <w:pPr>
                  <w:tabs>
                    <w:tab w:val="left" w:pos="3429"/>
                  </w:tabs>
                  <w:ind w:rightChars="-94" w:right="-197"/>
                </w:pPr>
              </w:pPrChange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383" w:type="dxa"/>
          </w:tcPr>
          <w:p w14:paraId="7871BDA1" w14:textId="77777777" w:rsidR="00C404B5" w:rsidRDefault="00C404B5" w:rsidP="00C404B5">
            <w:pPr>
              <w:tabs>
                <w:tab w:val="left" w:pos="3429"/>
              </w:tabs>
              <w:ind w:rightChars="-94" w:right="-197"/>
              <w:jc w:val="left"/>
              <w:rPr>
                <w:ins w:id="407" w:author="sun rui" w:date="2018-10-04T15:58:00Z"/>
              </w:rPr>
            </w:pPr>
            <w:ins w:id="408" w:author="sun rui" w:date="2018-10-04T15:59:00Z">
              <w:r>
                <w:rPr>
                  <w:rFonts w:hint="eastAsia"/>
                </w:rPr>
                <w:t>2</w:t>
              </w:r>
              <w:r>
                <w:t>-itemset</w:t>
              </w:r>
            </w:ins>
          </w:p>
        </w:tc>
        <w:tc>
          <w:tcPr>
            <w:tcW w:w="1383" w:type="dxa"/>
          </w:tcPr>
          <w:p w14:paraId="3295118D" w14:textId="7B05A0F8" w:rsidR="00C404B5" w:rsidRDefault="00C404B5">
            <w:pPr>
              <w:tabs>
                <w:tab w:val="left" w:pos="3429"/>
              </w:tabs>
              <w:ind w:rightChars="-94" w:right="-197"/>
              <w:jc w:val="left"/>
              <w:rPr>
                <w:ins w:id="409" w:author="sun rui" w:date="2018-10-04T15:58:00Z"/>
              </w:rPr>
              <w:pPrChange w:id="410" w:author="sun rui" w:date="2018-10-04T15:59:00Z">
                <w:pPr>
                  <w:tabs>
                    <w:tab w:val="left" w:pos="3429"/>
                  </w:tabs>
                  <w:ind w:rightChars="-94" w:right="-197"/>
                </w:pPr>
              </w:pPrChange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383" w:type="dxa"/>
          </w:tcPr>
          <w:p w14:paraId="73975383" w14:textId="77777777" w:rsidR="00C404B5" w:rsidRDefault="00C404B5" w:rsidP="00C404B5">
            <w:pPr>
              <w:tabs>
                <w:tab w:val="left" w:pos="3429"/>
              </w:tabs>
              <w:ind w:rightChars="-94" w:right="-197"/>
              <w:jc w:val="left"/>
              <w:rPr>
                <w:ins w:id="411" w:author="sun rui" w:date="2018-10-04T15:58:00Z"/>
              </w:rPr>
            </w:pPr>
            <w:ins w:id="412" w:author="sun rui" w:date="2018-10-04T15:59:00Z">
              <w:r>
                <w:rPr>
                  <w:rFonts w:hint="eastAsia"/>
                </w:rPr>
                <w:t>2</w:t>
              </w:r>
              <w:r>
                <w:t>-itemset</w:t>
              </w:r>
            </w:ins>
          </w:p>
        </w:tc>
        <w:tc>
          <w:tcPr>
            <w:tcW w:w="1383" w:type="dxa"/>
          </w:tcPr>
          <w:p w14:paraId="71A32920" w14:textId="021CEFF4" w:rsidR="00C404B5" w:rsidRDefault="00C404B5">
            <w:pPr>
              <w:tabs>
                <w:tab w:val="left" w:pos="3429"/>
              </w:tabs>
              <w:ind w:rightChars="-94" w:right="-197"/>
              <w:jc w:val="left"/>
              <w:rPr>
                <w:ins w:id="413" w:author="sun rui" w:date="2018-10-04T15:58:00Z"/>
              </w:rPr>
              <w:pPrChange w:id="414" w:author="sun rui" w:date="2018-10-04T15:59:00Z">
                <w:pPr>
                  <w:tabs>
                    <w:tab w:val="left" w:pos="3429"/>
                  </w:tabs>
                  <w:ind w:rightChars="-94" w:right="-197"/>
                </w:pPr>
              </w:pPrChange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A16F48" w14:paraId="775ED36E" w14:textId="77777777" w:rsidTr="00A16F48">
        <w:trPr>
          <w:ins w:id="415" w:author="sun rui" w:date="2018-10-04T15:58:00Z"/>
        </w:trPr>
        <w:tc>
          <w:tcPr>
            <w:tcW w:w="1382" w:type="dxa"/>
          </w:tcPr>
          <w:p w14:paraId="57B8A2B2" w14:textId="0A6F14E8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16" w:author="sun rui" w:date="2018-10-04T15:58:00Z"/>
                <w:strike/>
                <w:color w:val="FF0000"/>
                <w:rPrChange w:id="417" w:author="sun rui" w:date="2018-10-04T16:04:00Z">
                  <w:rPr>
                    <w:ins w:id="418" w:author="sun rui" w:date="2018-10-04T15:58:00Z"/>
                  </w:rPr>
                </w:rPrChange>
              </w:rPr>
            </w:pPr>
            <w:proofErr w:type="spellStart"/>
            <w:ins w:id="419" w:author="sun rui" w:date="2018-10-04T15:59:00Z">
              <w:r w:rsidRPr="00991948">
                <w:rPr>
                  <w:strike/>
                  <w:color w:val="FF0000"/>
                  <w:rPrChange w:id="420" w:author="sun rui" w:date="2018-10-04T16:04:00Z">
                    <w:rPr/>
                  </w:rPrChange>
                </w:rPr>
                <w:t>b</w:t>
              </w:r>
            </w:ins>
            <w:ins w:id="421" w:author="sun rui" w:date="2018-10-04T16:00:00Z">
              <w:r w:rsidRPr="00991948">
                <w:rPr>
                  <w:strike/>
                  <w:color w:val="FF0000"/>
                  <w:rPrChange w:id="422" w:author="sun rui" w:date="2018-10-04T16:04:00Z">
                    <w:rPr/>
                  </w:rPrChange>
                </w:rPr>
                <w:t>HS</w:t>
              </w:r>
            </w:ins>
            <w:proofErr w:type="spellEnd"/>
            <w:ins w:id="423" w:author="sun rui" w:date="2018-10-04T16:01:00Z">
              <w:r w:rsidRPr="00991948">
                <w:rPr>
                  <w:strike/>
                  <w:color w:val="FF0000"/>
                  <w:rPrChange w:id="424" w:author="sun rui" w:date="2018-10-04T16:04:00Z">
                    <w:rPr/>
                  </w:rPrChange>
                </w:rPr>
                <w:t xml:space="preserve">, </w:t>
              </w:r>
              <w:proofErr w:type="spellStart"/>
              <w:r w:rsidRPr="00991948">
                <w:rPr>
                  <w:strike/>
                  <w:color w:val="FF0000"/>
                  <w:rPrChange w:id="425" w:author="sun rui" w:date="2018-10-04T16:04:00Z">
                    <w:rPr/>
                  </w:rPrChange>
                </w:rPr>
                <w:t>bBo</w:t>
              </w:r>
            </w:ins>
            <w:proofErr w:type="spellEnd"/>
          </w:p>
        </w:tc>
        <w:tc>
          <w:tcPr>
            <w:tcW w:w="1382" w:type="dxa"/>
          </w:tcPr>
          <w:p w14:paraId="61466ED0" w14:textId="5A8B1573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26" w:author="sun rui" w:date="2018-10-04T15:58:00Z"/>
                <w:strike/>
                <w:color w:val="FF0000"/>
                <w:rPrChange w:id="427" w:author="sun rui" w:date="2018-10-04T16:04:00Z">
                  <w:rPr>
                    <w:ins w:id="428" w:author="sun rui" w:date="2018-10-04T15:58:00Z"/>
                  </w:rPr>
                </w:rPrChange>
              </w:rPr>
            </w:pPr>
            <w:ins w:id="429" w:author="sun rui" w:date="2018-10-04T16:03:00Z">
              <w:r w:rsidRPr="00991948">
                <w:rPr>
                  <w:strike/>
                  <w:color w:val="FF0000"/>
                  <w:rPrChange w:id="430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66160DD5" w14:textId="02E1B075" w:rsidR="00A16F48" w:rsidRPr="00073BC4" w:rsidRDefault="00991948" w:rsidP="00B37B00">
            <w:pPr>
              <w:tabs>
                <w:tab w:val="left" w:pos="3429"/>
              </w:tabs>
              <w:ind w:rightChars="-94" w:right="-197"/>
              <w:rPr>
                <w:ins w:id="431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b</w:t>
            </w:r>
            <w:r w:rsidRPr="00073BC4">
              <w:rPr>
                <w:rFonts w:hint="eastAsia"/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>o</w:t>
            </w:r>
            <w:proofErr w:type="spellEnd"/>
            <w:r w:rsidRPr="00073BC4">
              <w:rPr>
                <w:strike/>
                <w:color w:val="FF0000"/>
              </w:rPr>
              <w:t xml:space="preserve">, </w:t>
            </w:r>
            <w:proofErr w:type="spellStart"/>
            <w:r w:rsidR="005012F5" w:rsidRPr="00073BC4">
              <w:rPr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>CM</w:t>
            </w:r>
            <w:proofErr w:type="spellEnd"/>
          </w:p>
        </w:tc>
        <w:tc>
          <w:tcPr>
            <w:tcW w:w="1383" w:type="dxa"/>
          </w:tcPr>
          <w:p w14:paraId="771D9046" w14:textId="6977A0C0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432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4434BCD9" w14:textId="5BBF692E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33" w:author="sun rui" w:date="2018-10-04T15:58:00Z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C</w:t>
            </w:r>
            <w:r>
              <w:t>M</w:t>
            </w:r>
            <w:proofErr w:type="spellEnd"/>
            <w:r>
              <w:t xml:space="preserve">, </w:t>
            </w:r>
            <w:proofErr w:type="spellStart"/>
            <w:r>
              <w:t>bCP</w:t>
            </w:r>
            <w:proofErr w:type="spellEnd"/>
          </w:p>
        </w:tc>
        <w:tc>
          <w:tcPr>
            <w:tcW w:w="1383" w:type="dxa"/>
          </w:tcPr>
          <w:p w14:paraId="363DAE91" w14:textId="581479A7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34" w:author="sun rui" w:date="2018-10-04T15:58:00Z"/>
              </w:rPr>
            </w:pPr>
            <w:r>
              <w:rPr>
                <w:rFonts w:hint="eastAsia"/>
              </w:rPr>
              <w:t>3</w:t>
            </w:r>
          </w:p>
        </w:tc>
      </w:tr>
      <w:tr w:rsidR="00A16F48" w14:paraId="77E52AFD" w14:textId="77777777" w:rsidTr="00A16F48">
        <w:trPr>
          <w:ins w:id="435" w:author="sun rui" w:date="2018-10-04T15:58:00Z"/>
        </w:trPr>
        <w:tc>
          <w:tcPr>
            <w:tcW w:w="1382" w:type="dxa"/>
          </w:tcPr>
          <w:p w14:paraId="0BE20C3D" w14:textId="4915C934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36" w:author="sun rui" w:date="2018-10-04T15:58:00Z"/>
              </w:rPr>
            </w:pPr>
            <w:proofErr w:type="spellStart"/>
            <w:ins w:id="437" w:author="sun rui" w:date="2018-10-04T15:59:00Z">
              <w:r>
                <w:rPr>
                  <w:rFonts w:hint="eastAsia"/>
                </w:rPr>
                <w:t>b</w:t>
              </w:r>
            </w:ins>
            <w:ins w:id="438" w:author="sun rui" w:date="2018-10-04T16:00:00Z">
              <w:r>
                <w:t>HS</w:t>
              </w:r>
            </w:ins>
            <w:proofErr w:type="spellEnd"/>
            <w:ins w:id="439" w:author="sun rui" w:date="2018-10-04T16:01:00Z">
              <w:r>
                <w:t xml:space="preserve">, </w:t>
              </w:r>
              <w:proofErr w:type="spellStart"/>
              <w:r>
                <w:t>sBo</w:t>
              </w:r>
            </w:ins>
            <w:proofErr w:type="spellEnd"/>
          </w:p>
        </w:tc>
        <w:tc>
          <w:tcPr>
            <w:tcW w:w="1382" w:type="dxa"/>
          </w:tcPr>
          <w:p w14:paraId="79FC3B93" w14:textId="4A111917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40" w:author="sun rui" w:date="2018-10-04T15:58:00Z"/>
              </w:rPr>
            </w:pPr>
            <w:ins w:id="441" w:author="sun rui" w:date="2018-10-04T16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383" w:type="dxa"/>
          </w:tcPr>
          <w:p w14:paraId="5C86782D" w14:textId="1031521C" w:rsidR="00A16F48" w:rsidRPr="00073BC4" w:rsidRDefault="00991948" w:rsidP="00B37B00">
            <w:pPr>
              <w:tabs>
                <w:tab w:val="left" w:pos="3429"/>
              </w:tabs>
              <w:ind w:rightChars="-94" w:right="-197"/>
              <w:rPr>
                <w:ins w:id="442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b</w:t>
            </w:r>
            <w:r w:rsidRPr="00073BC4">
              <w:rPr>
                <w:rFonts w:hint="eastAsia"/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>o</w:t>
            </w:r>
            <w:proofErr w:type="spellEnd"/>
            <w:r w:rsidRPr="00073BC4">
              <w:rPr>
                <w:strike/>
                <w:color w:val="FF0000"/>
              </w:rPr>
              <w:t xml:space="preserve">, </w:t>
            </w:r>
            <w:r w:rsidR="005012F5" w:rsidRPr="00073BC4">
              <w:rPr>
                <w:strike/>
                <w:color w:val="FF0000"/>
              </w:rPr>
              <w:t>^</w:t>
            </w:r>
            <w:r w:rsidRPr="00073BC4">
              <w:rPr>
                <w:strike/>
                <w:color w:val="FF0000"/>
              </w:rPr>
              <w:t>CM</w:t>
            </w:r>
          </w:p>
        </w:tc>
        <w:tc>
          <w:tcPr>
            <w:tcW w:w="1383" w:type="dxa"/>
          </w:tcPr>
          <w:p w14:paraId="2DBD4744" w14:textId="4ED3BA6A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443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5163CB47" w14:textId="64E04256" w:rsidR="00A16F48" w:rsidRPr="00073BC4" w:rsidRDefault="002B47AA" w:rsidP="00B37B00">
            <w:pPr>
              <w:tabs>
                <w:tab w:val="left" w:pos="3429"/>
              </w:tabs>
              <w:ind w:rightChars="-94" w:right="-197"/>
              <w:rPr>
                <w:ins w:id="444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b</w:t>
            </w:r>
            <w:r w:rsidRPr="00073BC4">
              <w:rPr>
                <w:rFonts w:hint="eastAsia"/>
                <w:strike/>
                <w:color w:val="FF0000"/>
              </w:rPr>
              <w:t>C</w:t>
            </w:r>
            <w:r w:rsidRPr="00073BC4">
              <w:rPr>
                <w:strike/>
                <w:color w:val="FF0000"/>
              </w:rPr>
              <w:t>M</w:t>
            </w:r>
            <w:proofErr w:type="spellEnd"/>
            <w:r w:rsidRPr="00073BC4">
              <w:rPr>
                <w:strike/>
                <w:color w:val="FF0000"/>
              </w:rPr>
              <w:t xml:space="preserve">, </w:t>
            </w:r>
            <w:proofErr w:type="spellStart"/>
            <w:r w:rsidRPr="00073BC4">
              <w:rPr>
                <w:strike/>
                <w:color w:val="FF0000"/>
              </w:rPr>
              <w:t>sCP</w:t>
            </w:r>
            <w:proofErr w:type="spellEnd"/>
          </w:p>
        </w:tc>
        <w:tc>
          <w:tcPr>
            <w:tcW w:w="1383" w:type="dxa"/>
          </w:tcPr>
          <w:p w14:paraId="7C7A38E2" w14:textId="37B3F01C" w:rsidR="00A16F48" w:rsidRPr="00073BC4" w:rsidRDefault="002B47AA" w:rsidP="00B37B00">
            <w:pPr>
              <w:tabs>
                <w:tab w:val="left" w:pos="3429"/>
              </w:tabs>
              <w:ind w:rightChars="-94" w:right="-197"/>
              <w:rPr>
                <w:ins w:id="445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</w:tr>
      <w:tr w:rsidR="00A16F48" w14:paraId="12A702CA" w14:textId="77777777" w:rsidTr="00A16F48">
        <w:trPr>
          <w:ins w:id="446" w:author="sun rui" w:date="2018-10-04T15:58:00Z"/>
        </w:trPr>
        <w:tc>
          <w:tcPr>
            <w:tcW w:w="1382" w:type="dxa"/>
          </w:tcPr>
          <w:p w14:paraId="2DAF138A" w14:textId="40739410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47" w:author="sun rui" w:date="2018-10-04T15:58:00Z"/>
              </w:rPr>
            </w:pPr>
            <w:proofErr w:type="spellStart"/>
            <w:ins w:id="448" w:author="sun rui" w:date="2018-10-04T15:59:00Z">
              <w:r>
                <w:rPr>
                  <w:rFonts w:hint="eastAsia"/>
                </w:rPr>
                <w:t>b</w:t>
              </w:r>
            </w:ins>
            <w:ins w:id="449" w:author="sun rui" w:date="2018-10-04T16:00:00Z">
              <w:r>
                <w:t>HS</w:t>
              </w:r>
            </w:ins>
            <w:proofErr w:type="spellEnd"/>
            <w:ins w:id="450" w:author="sun rui" w:date="2018-10-04T16:01:00Z">
              <w:r>
                <w:t xml:space="preserve">, </w:t>
              </w:r>
            </w:ins>
            <w:ins w:id="451" w:author="sun rui" w:date="2018-10-04T16:02:00Z">
              <w:r>
                <w:t>^Bo</w:t>
              </w:r>
            </w:ins>
          </w:p>
        </w:tc>
        <w:tc>
          <w:tcPr>
            <w:tcW w:w="1382" w:type="dxa"/>
          </w:tcPr>
          <w:p w14:paraId="308D50B4" w14:textId="6D747E5C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52" w:author="sun rui" w:date="2018-10-04T15:58:00Z"/>
              </w:rPr>
            </w:pPr>
            <w:ins w:id="453" w:author="sun rui" w:date="2018-10-04T16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383" w:type="dxa"/>
          </w:tcPr>
          <w:p w14:paraId="385DCC61" w14:textId="53C697EB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54" w:author="sun rui" w:date="2018-10-04T15:58:00Z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B</w:t>
            </w:r>
            <w:r>
              <w:t>o</w:t>
            </w:r>
            <w:proofErr w:type="spellEnd"/>
            <w:r>
              <w:t xml:space="preserve">, </w:t>
            </w:r>
            <w:proofErr w:type="spellStart"/>
            <w:r w:rsidR="005012F5">
              <w:t>b</w:t>
            </w:r>
            <w:r>
              <w:t>CM</w:t>
            </w:r>
            <w:proofErr w:type="spellEnd"/>
          </w:p>
        </w:tc>
        <w:tc>
          <w:tcPr>
            <w:tcW w:w="1383" w:type="dxa"/>
          </w:tcPr>
          <w:p w14:paraId="0176678E" w14:textId="1115A6BD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455" w:author="sun rui" w:date="2018-10-04T15:58:00Z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66F5C8C" w14:textId="0AB1ED85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56" w:author="sun rui" w:date="2018-10-04T15:58:00Z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C</w:t>
            </w:r>
            <w:r>
              <w:t>M</w:t>
            </w:r>
            <w:proofErr w:type="spellEnd"/>
            <w:r>
              <w:t>, ^CP</w:t>
            </w:r>
          </w:p>
        </w:tc>
        <w:tc>
          <w:tcPr>
            <w:tcW w:w="1383" w:type="dxa"/>
          </w:tcPr>
          <w:p w14:paraId="693E35E8" w14:textId="3CB1BBC3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57" w:author="sun rui" w:date="2018-10-04T15:58:00Z"/>
              </w:rPr>
            </w:pPr>
            <w:r>
              <w:rPr>
                <w:rFonts w:hint="eastAsia"/>
              </w:rPr>
              <w:t>2</w:t>
            </w:r>
          </w:p>
        </w:tc>
      </w:tr>
      <w:tr w:rsidR="00A16F48" w14:paraId="78209358" w14:textId="77777777" w:rsidTr="00A16F48">
        <w:trPr>
          <w:ins w:id="458" w:author="sun rui" w:date="2018-10-04T15:58:00Z"/>
        </w:trPr>
        <w:tc>
          <w:tcPr>
            <w:tcW w:w="1382" w:type="dxa"/>
          </w:tcPr>
          <w:p w14:paraId="2C22BC60" w14:textId="4579842D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59" w:author="sun rui" w:date="2018-10-04T15:58:00Z"/>
                <w:strike/>
                <w:color w:val="FF0000"/>
                <w:rPrChange w:id="460" w:author="sun rui" w:date="2018-10-04T16:04:00Z">
                  <w:rPr>
                    <w:ins w:id="461" w:author="sun rui" w:date="2018-10-04T15:58:00Z"/>
                  </w:rPr>
                </w:rPrChange>
              </w:rPr>
            </w:pPr>
            <w:ins w:id="462" w:author="sun rui" w:date="2018-10-04T16:01:00Z">
              <w:r w:rsidRPr="00991948">
                <w:rPr>
                  <w:strike/>
                  <w:color w:val="FF0000"/>
                  <w:rPrChange w:id="463" w:author="sun rui" w:date="2018-10-04T16:04:00Z">
                    <w:rPr/>
                  </w:rPrChange>
                </w:rPr>
                <w:t>^</w:t>
              </w:r>
            </w:ins>
            <w:ins w:id="464" w:author="sun rui" w:date="2018-10-04T16:00:00Z">
              <w:r w:rsidRPr="00991948">
                <w:rPr>
                  <w:strike/>
                  <w:color w:val="FF0000"/>
                  <w:rPrChange w:id="465" w:author="sun rui" w:date="2018-10-04T16:04:00Z">
                    <w:rPr/>
                  </w:rPrChange>
                </w:rPr>
                <w:t>HS,</w:t>
              </w:r>
            </w:ins>
            <w:ins w:id="466" w:author="sun rui" w:date="2018-10-04T16:02:00Z">
              <w:r w:rsidRPr="00991948">
                <w:rPr>
                  <w:strike/>
                  <w:color w:val="FF0000"/>
                  <w:rPrChange w:id="467" w:author="sun rui" w:date="2018-10-04T16:04:00Z">
                    <w:rPr/>
                  </w:rPrChange>
                </w:rPr>
                <w:t xml:space="preserve"> </w:t>
              </w:r>
              <w:proofErr w:type="spellStart"/>
              <w:r w:rsidRPr="00991948">
                <w:rPr>
                  <w:strike/>
                  <w:color w:val="FF0000"/>
                  <w:rPrChange w:id="468" w:author="sun rui" w:date="2018-10-04T16:04:00Z">
                    <w:rPr/>
                  </w:rPrChange>
                </w:rPr>
                <w:t>bBo</w:t>
              </w:r>
            </w:ins>
            <w:proofErr w:type="spellEnd"/>
          </w:p>
        </w:tc>
        <w:tc>
          <w:tcPr>
            <w:tcW w:w="1382" w:type="dxa"/>
          </w:tcPr>
          <w:p w14:paraId="4BA1832B" w14:textId="11E0D1D9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69" w:author="sun rui" w:date="2018-10-04T15:58:00Z"/>
                <w:strike/>
                <w:color w:val="FF0000"/>
                <w:rPrChange w:id="470" w:author="sun rui" w:date="2018-10-04T16:04:00Z">
                  <w:rPr>
                    <w:ins w:id="471" w:author="sun rui" w:date="2018-10-04T15:58:00Z"/>
                  </w:rPr>
                </w:rPrChange>
              </w:rPr>
            </w:pPr>
            <w:ins w:id="472" w:author="sun rui" w:date="2018-10-04T16:03:00Z">
              <w:r w:rsidRPr="00991948">
                <w:rPr>
                  <w:strike/>
                  <w:color w:val="FF0000"/>
                  <w:rPrChange w:id="473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0E31EFBA" w14:textId="02C3FF93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74" w:author="sun rui" w:date="2018-10-04T15:58:00Z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B</w:t>
            </w:r>
            <w:r>
              <w:t>o</w:t>
            </w:r>
            <w:proofErr w:type="spellEnd"/>
            <w:r>
              <w:t xml:space="preserve">, </w:t>
            </w:r>
            <w:r w:rsidR="005012F5">
              <w:t>^</w:t>
            </w:r>
            <w:r>
              <w:t>CM</w:t>
            </w:r>
          </w:p>
        </w:tc>
        <w:tc>
          <w:tcPr>
            <w:tcW w:w="1383" w:type="dxa"/>
          </w:tcPr>
          <w:p w14:paraId="2CC663A6" w14:textId="7148F1B0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475" w:author="sun rui" w:date="2018-10-04T15:58:00Z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51E9B02B" w14:textId="23E0A457" w:rsidR="00A16F48" w:rsidRPr="00073BC4" w:rsidRDefault="002B47AA" w:rsidP="00B37B00">
            <w:pPr>
              <w:tabs>
                <w:tab w:val="left" w:pos="3429"/>
              </w:tabs>
              <w:ind w:rightChars="-94" w:right="-197"/>
              <w:rPr>
                <w:ins w:id="476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s</w:t>
            </w:r>
            <w:r w:rsidRPr="00073BC4">
              <w:rPr>
                <w:rFonts w:hint="eastAsia"/>
                <w:strike/>
                <w:color w:val="FF0000"/>
              </w:rPr>
              <w:t>C</w:t>
            </w:r>
            <w:r w:rsidRPr="00073BC4">
              <w:rPr>
                <w:strike/>
                <w:color w:val="FF0000"/>
              </w:rPr>
              <w:t>M</w:t>
            </w:r>
            <w:proofErr w:type="spellEnd"/>
            <w:r w:rsidRPr="00073BC4">
              <w:rPr>
                <w:strike/>
                <w:color w:val="FF0000"/>
              </w:rPr>
              <w:t xml:space="preserve">, </w:t>
            </w:r>
            <w:proofErr w:type="spellStart"/>
            <w:r w:rsidRPr="00073BC4">
              <w:rPr>
                <w:strike/>
                <w:color w:val="FF0000"/>
              </w:rPr>
              <w:t>sCP</w:t>
            </w:r>
            <w:proofErr w:type="spellEnd"/>
          </w:p>
        </w:tc>
        <w:tc>
          <w:tcPr>
            <w:tcW w:w="1383" w:type="dxa"/>
          </w:tcPr>
          <w:p w14:paraId="0D184BCC" w14:textId="34138C78" w:rsidR="00A16F48" w:rsidRPr="00073BC4" w:rsidRDefault="002B47AA" w:rsidP="00B37B00">
            <w:pPr>
              <w:tabs>
                <w:tab w:val="left" w:pos="3429"/>
              </w:tabs>
              <w:ind w:rightChars="-94" w:right="-197"/>
              <w:rPr>
                <w:ins w:id="477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</w:tr>
      <w:tr w:rsidR="00A16F48" w14:paraId="0842165D" w14:textId="77777777" w:rsidTr="00A16F48">
        <w:trPr>
          <w:ins w:id="478" w:author="sun rui" w:date="2018-10-04T15:58:00Z"/>
        </w:trPr>
        <w:tc>
          <w:tcPr>
            <w:tcW w:w="1382" w:type="dxa"/>
          </w:tcPr>
          <w:p w14:paraId="14C186B1" w14:textId="040A56E7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79" w:author="sun rui" w:date="2018-10-04T15:58:00Z"/>
                <w:strike/>
                <w:color w:val="FF0000"/>
                <w:rPrChange w:id="480" w:author="sun rui" w:date="2018-10-04T16:04:00Z">
                  <w:rPr>
                    <w:ins w:id="481" w:author="sun rui" w:date="2018-10-04T15:58:00Z"/>
                  </w:rPr>
                </w:rPrChange>
              </w:rPr>
            </w:pPr>
            <w:ins w:id="482" w:author="sun rui" w:date="2018-10-04T16:01:00Z">
              <w:r w:rsidRPr="00991948">
                <w:rPr>
                  <w:strike/>
                  <w:color w:val="FF0000"/>
                  <w:rPrChange w:id="483" w:author="sun rui" w:date="2018-10-04T16:04:00Z">
                    <w:rPr/>
                  </w:rPrChange>
                </w:rPr>
                <w:t>^</w:t>
              </w:r>
            </w:ins>
            <w:ins w:id="484" w:author="sun rui" w:date="2018-10-04T16:00:00Z">
              <w:r w:rsidRPr="00991948">
                <w:rPr>
                  <w:strike/>
                  <w:color w:val="FF0000"/>
                  <w:rPrChange w:id="485" w:author="sun rui" w:date="2018-10-04T16:04:00Z">
                    <w:rPr/>
                  </w:rPrChange>
                </w:rPr>
                <w:t>HS,</w:t>
              </w:r>
            </w:ins>
            <w:ins w:id="486" w:author="sun rui" w:date="2018-10-04T16:02:00Z">
              <w:r w:rsidRPr="00991948">
                <w:rPr>
                  <w:strike/>
                  <w:color w:val="FF0000"/>
                  <w:rPrChange w:id="487" w:author="sun rui" w:date="2018-10-04T16:04:00Z">
                    <w:rPr/>
                  </w:rPrChange>
                </w:rPr>
                <w:t xml:space="preserve"> </w:t>
              </w:r>
              <w:proofErr w:type="spellStart"/>
              <w:r w:rsidRPr="00991948">
                <w:rPr>
                  <w:strike/>
                  <w:color w:val="FF0000"/>
                  <w:rPrChange w:id="488" w:author="sun rui" w:date="2018-10-04T16:04:00Z">
                    <w:rPr/>
                  </w:rPrChange>
                </w:rPr>
                <w:t>sBo</w:t>
              </w:r>
            </w:ins>
            <w:proofErr w:type="spellEnd"/>
          </w:p>
        </w:tc>
        <w:tc>
          <w:tcPr>
            <w:tcW w:w="1382" w:type="dxa"/>
          </w:tcPr>
          <w:p w14:paraId="5F58E12E" w14:textId="4CE549FB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89" w:author="sun rui" w:date="2018-10-04T15:58:00Z"/>
                <w:strike/>
                <w:color w:val="FF0000"/>
                <w:rPrChange w:id="490" w:author="sun rui" w:date="2018-10-04T16:04:00Z">
                  <w:rPr>
                    <w:ins w:id="491" w:author="sun rui" w:date="2018-10-04T15:58:00Z"/>
                  </w:rPr>
                </w:rPrChange>
              </w:rPr>
            </w:pPr>
            <w:ins w:id="492" w:author="sun rui" w:date="2018-10-04T16:03:00Z">
              <w:r w:rsidRPr="00991948">
                <w:rPr>
                  <w:strike/>
                  <w:color w:val="FF0000"/>
                  <w:rPrChange w:id="493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6FC39A58" w14:textId="442F0374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494" w:author="sun rui" w:date="2018-10-04T15:58:00Z"/>
              </w:rPr>
            </w:pPr>
            <w:r>
              <w:t>^</w:t>
            </w:r>
            <w:r>
              <w:rPr>
                <w:rFonts w:hint="eastAsia"/>
              </w:rPr>
              <w:t>B</w:t>
            </w:r>
            <w:r>
              <w:t xml:space="preserve">o, </w:t>
            </w:r>
            <w:proofErr w:type="spellStart"/>
            <w:r w:rsidR="005012F5">
              <w:t>b</w:t>
            </w:r>
            <w:r>
              <w:t>CM</w:t>
            </w:r>
            <w:proofErr w:type="spellEnd"/>
          </w:p>
        </w:tc>
        <w:tc>
          <w:tcPr>
            <w:tcW w:w="1383" w:type="dxa"/>
          </w:tcPr>
          <w:p w14:paraId="3E050CBE" w14:textId="110E996D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495" w:author="sun rui" w:date="2018-10-04T15:58:00Z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62C6A8B7" w14:textId="59CD987F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96" w:author="sun rui" w:date="2018-10-04T15:58:00Z"/>
              </w:rPr>
            </w:pPr>
            <w:r>
              <w:t>^</w:t>
            </w:r>
            <w:r>
              <w:rPr>
                <w:rFonts w:hint="eastAsia"/>
              </w:rPr>
              <w:t>C</w:t>
            </w:r>
            <w:r>
              <w:t>M, ^CP</w:t>
            </w:r>
          </w:p>
        </w:tc>
        <w:tc>
          <w:tcPr>
            <w:tcW w:w="1383" w:type="dxa"/>
          </w:tcPr>
          <w:p w14:paraId="7A43708F" w14:textId="117F3108" w:rsidR="00A16F48" w:rsidRDefault="002B47AA" w:rsidP="00B37B00">
            <w:pPr>
              <w:tabs>
                <w:tab w:val="left" w:pos="3429"/>
              </w:tabs>
              <w:ind w:rightChars="-94" w:right="-197"/>
              <w:rPr>
                <w:ins w:id="497" w:author="sun rui" w:date="2018-10-04T15:58:00Z"/>
              </w:rPr>
            </w:pPr>
            <w:r>
              <w:rPr>
                <w:rFonts w:hint="eastAsia"/>
              </w:rPr>
              <w:t>3</w:t>
            </w:r>
          </w:p>
        </w:tc>
      </w:tr>
      <w:tr w:rsidR="00A16F48" w14:paraId="3DE12FC2" w14:textId="77777777" w:rsidTr="00A16F48">
        <w:trPr>
          <w:ins w:id="498" w:author="sun rui" w:date="2018-10-04T15:58:00Z"/>
        </w:trPr>
        <w:tc>
          <w:tcPr>
            <w:tcW w:w="1382" w:type="dxa"/>
          </w:tcPr>
          <w:p w14:paraId="6A609D5D" w14:textId="1EF3D27B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499" w:author="sun rui" w:date="2018-10-04T15:58:00Z"/>
                <w:strike/>
                <w:color w:val="FF0000"/>
                <w:rPrChange w:id="500" w:author="sun rui" w:date="2018-10-04T16:04:00Z">
                  <w:rPr>
                    <w:ins w:id="501" w:author="sun rui" w:date="2018-10-04T15:58:00Z"/>
                  </w:rPr>
                </w:rPrChange>
              </w:rPr>
            </w:pPr>
            <w:ins w:id="502" w:author="sun rui" w:date="2018-10-04T16:01:00Z">
              <w:r w:rsidRPr="00991948">
                <w:rPr>
                  <w:strike/>
                  <w:color w:val="FF0000"/>
                  <w:rPrChange w:id="503" w:author="sun rui" w:date="2018-10-04T16:04:00Z">
                    <w:rPr/>
                  </w:rPrChange>
                </w:rPr>
                <w:t>^</w:t>
              </w:r>
            </w:ins>
            <w:ins w:id="504" w:author="sun rui" w:date="2018-10-04T16:00:00Z">
              <w:r w:rsidRPr="00991948">
                <w:rPr>
                  <w:strike/>
                  <w:color w:val="FF0000"/>
                  <w:rPrChange w:id="505" w:author="sun rui" w:date="2018-10-04T16:04:00Z">
                    <w:rPr/>
                  </w:rPrChange>
                </w:rPr>
                <w:t>HS,</w:t>
              </w:r>
            </w:ins>
            <w:ins w:id="506" w:author="sun rui" w:date="2018-10-04T16:02:00Z">
              <w:r w:rsidRPr="00991948">
                <w:rPr>
                  <w:strike/>
                  <w:color w:val="FF0000"/>
                  <w:rPrChange w:id="507" w:author="sun rui" w:date="2018-10-04T16:04:00Z">
                    <w:rPr/>
                  </w:rPrChange>
                </w:rPr>
                <w:t xml:space="preserve"> ^Bo</w:t>
              </w:r>
            </w:ins>
          </w:p>
        </w:tc>
        <w:tc>
          <w:tcPr>
            <w:tcW w:w="1382" w:type="dxa"/>
          </w:tcPr>
          <w:p w14:paraId="1781DFBD" w14:textId="32A07812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508" w:author="sun rui" w:date="2018-10-04T15:58:00Z"/>
                <w:strike/>
                <w:color w:val="FF0000"/>
                <w:rPrChange w:id="509" w:author="sun rui" w:date="2018-10-04T16:04:00Z">
                  <w:rPr>
                    <w:ins w:id="510" w:author="sun rui" w:date="2018-10-04T15:58:00Z"/>
                  </w:rPr>
                </w:rPrChange>
              </w:rPr>
            </w:pPr>
            <w:ins w:id="511" w:author="sun rui" w:date="2018-10-04T16:03:00Z">
              <w:r w:rsidRPr="00991948">
                <w:rPr>
                  <w:strike/>
                  <w:color w:val="FF0000"/>
                  <w:rPrChange w:id="512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6C711F2A" w14:textId="26D4F397" w:rsidR="00A16F48" w:rsidRPr="00073BC4" w:rsidRDefault="00991948" w:rsidP="00B37B00">
            <w:pPr>
              <w:tabs>
                <w:tab w:val="left" w:pos="3429"/>
              </w:tabs>
              <w:ind w:rightChars="-94" w:right="-197"/>
              <w:rPr>
                <w:ins w:id="513" w:author="sun rui" w:date="2018-10-04T15:58:00Z"/>
                <w:strike/>
                <w:color w:val="FF0000"/>
              </w:rPr>
            </w:pPr>
            <w:r w:rsidRPr="00073BC4">
              <w:rPr>
                <w:strike/>
                <w:color w:val="FF0000"/>
              </w:rPr>
              <w:t>^</w:t>
            </w:r>
            <w:r w:rsidRPr="00073BC4">
              <w:rPr>
                <w:rFonts w:hint="eastAsia"/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 xml:space="preserve">o, </w:t>
            </w:r>
            <w:proofErr w:type="spellStart"/>
            <w:r w:rsidR="005012F5" w:rsidRPr="00073BC4">
              <w:rPr>
                <w:strike/>
                <w:color w:val="FF0000"/>
              </w:rPr>
              <w:t>s</w:t>
            </w:r>
            <w:r w:rsidRPr="00073BC4">
              <w:rPr>
                <w:strike/>
                <w:color w:val="FF0000"/>
              </w:rPr>
              <w:t>CM</w:t>
            </w:r>
            <w:proofErr w:type="spellEnd"/>
          </w:p>
        </w:tc>
        <w:tc>
          <w:tcPr>
            <w:tcW w:w="1383" w:type="dxa"/>
          </w:tcPr>
          <w:p w14:paraId="4AC56F5D" w14:textId="24B53F89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14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134E2C36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15" w:author="sun rui" w:date="2018-10-04T15:58:00Z"/>
              </w:rPr>
            </w:pPr>
          </w:p>
        </w:tc>
        <w:tc>
          <w:tcPr>
            <w:tcW w:w="1383" w:type="dxa"/>
          </w:tcPr>
          <w:p w14:paraId="3902DCE6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16" w:author="sun rui" w:date="2018-10-04T15:58:00Z"/>
              </w:rPr>
            </w:pPr>
          </w:p>
        </w:tc>
      </w:tr>
      <w:tr w:rsidR="00A16F48" w14:paraId="67F36C39" w14:textId="77777777" w:rsidTr="00A16F48">
        <w:trPr>
          <w:ins w:id="517" w:author="sun rui" w:date="2018-10-04T15:58:00Z"/>
        </w:trPr>
        <w:tc>
          <w:tcPr>
            <w:tcW w:w="1382" w:type="dxa"/>
          </w:tcPr>
          <w:p w14:paraId="02F1F4E8" w14:textId="4B859C56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18" w:author="sun rui" w:date="2018-10-04T15:58:00Z"/>
              </w:rPr>
            </w:pPr>
            <w:proofErr w:type="spellStart"/>
            <w:ins w:id="519" w:author="sun rui" w:date="2018-10-04T16:01:00Z">
              <w:r>
                <w:t>b</w:t>
              </w:r>
            </w:ins>
            <w:ins w:id="520" w:author="sun rui" w:date="2018-10-04T16:00:00Z">
              <w:r>
                <w:t>HS</w:t>
              </w:r>
              <w:proofErr w:type="spellEnd"/>
              <w:r>
                <w:t>,</w:t>
              </w:r>
            </w:ins>
            <w:ins w:id="521" w:author="sun rui" w:date="2018-10-04T16:02:00Z">
              <w:r>
                <w:t xml:space="preserve"> </w:t>
              </w:r>
            </w:ins>
            <w:proofErr w:type="spellStart"/>
            <w:ins w:id="522" w:author="sun rui" w:date="2018-10-04T16:03:00Z">
              <w:r>
                <w:t>b</w:t>
              </w:r>
            </w:ins>
            <w:ins w:id="523" w:author="sun rui" w:date="2018-10-04T16:02:00Z">
              <w:r>
                <w:t>CM</w:t>
              </w:r>
            </w:ins>
            <w:proofErr w:type="spellEnd"/>
          </w:p>
        </w:tc>
        <w:tc>
          <w:tcPr>
            <w:tcW w:w="1382" w:type="dxa"/>
          </w:tcPr>
          <w:p w14:paraId="174D0A14" w14:textId="4632BF90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24" w:author="sun rui" w:date="2018-10-04T15:58:00Z"/>
              </w:rPr>
            </w:pPr>
            <w:ins w:id="525" w:author="sun rui" w:date="2018-10-04T16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383" w:type="dxa"/>
          </w:tcPr>
          <w:p w14:paraId="018851AD" w14:textId="4BE5C94D" w:rsidR="00A16F48" w:rsidRPr="00073BC4" w:rsidRDefault="00991948" w:rsidP="00B37B00">
            <w:pPr>
              <w:tabs>
                <w:tab w:val="left" w:pos="3429"/>
              </w:tabs>
              <w:ind w:rightChars="-94" w:right="-197"/>
              <w:rPr>
                <w:ins w:id="526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b</w:t>
            </w:r>
            <w:r w:rsidRPr="00073BC4">
              <w:rPr>
                <w:rFonts w:hint="eastAsia"/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>o</w:t>
            </w:r>
            <w:proofErr w:type="spellEnd"/>
            <w:r w:rsidRPr="00073BC4">
              <w:rPr>
                <w:strike/>
                <w:color w:val="FF0000"/>
              </w:rPr>
              <w:t xml:space="preserve">, </w:t>
            </w:r>
            <w:proofErr w:type="spellStart"/>
            <w:r w:rsidR="005012F5" w:rsidRPr="00073BC4">
              <w:rPr>
                <w:strike/>
                <w:color w:val="FF0000"/>
              </w:rPr>
              <w:t>b</w:t>
            </w:r>
            <w:r w:rsidRPr="00073BC4">
              <w:rPr>
                <w:strike/>
                <w:color w:val="FF0000"/>
              </w:rPr>
              <w:t>CP</w:t>
            </w:r>
            <w:proofErr w:type="spellEnd"/>
          </w:p>
        </w:tc>
        <w:tc>
          <w:tcPr>
            <w:tcW w:w="1383" w:type="dxa"/>
          </w:tcPr>
          <w:p w14:paraId="65B20B00" w14:textId="445F258D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27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7A5CDED5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28" w:author="sun rui" w:date="2018-10-04T15:58:00Z"/>
              </w:rPr>
            </w:pPr>
          </w:p>
        </w:tc>
        <w:tc>
          <w:tcPr>
            <w:tcW w:w="1383" w:type="dxa"/>
          </w:tcPr>
          <w:p w14:paraId="57DD82E5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29" w:author="sun rui" w:date="2018-10-04T15:58:00Z"/>
              </w:rPr>
            </w:pPr>
          </w:p>
        </w:tc>
      </w:tr>
      <w:tr w:rsidR="00A16F48" w14:paraId="605B13C0" w14:textId="77777777" w:rsidTr="00A16F48">
        <w:trPr>
          <w:ins w:id="530" w:author="sun rui" w:date="2018-10-04T15:58:00Z"/>
        </w:trPr>
        <w:tc>
          <w:tcPr>
            <w:tcW w:w="1382" w:type="dxa"/>
          </w:tcPr>
          <w:p w14:paraId="008BA92B" w14:textId="346CDF8D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531" w:author="sun rui" w:date="2018-10-04T15:58:00Z"/>
                <w:strike/>
                <w:color w:val="FF0000"/>
                <w:rPrChange w:id="532" w:author="sun rui" w:date="2018-10-04T16:04:00Z">
                  <w:rPr>
                    <w:ins w:id="533" w:author="sun rui" w:date="2018-10-04T15:58:00Z"/>
                  </w:rPr>
                </w:rPrChange>
              </w:rPr>
            </w:pPr>
            <w:proofErr w:type="spellStart"/>
            <w:ins w:id="534" w:author="sun rui" w:date="2018-10-04T16:01:00Z">
              <w:r w:rsidRPr="00991948">
                <w:rPr>
                  <w:strike/>
                  <w:color w:val="FF0000"/>
                  <w:rPrChange w:id="535" w:author="sun rui" w:date="2018-10-04T16:04:00Z">
                    <w:rPr/>
                  </w:rPrChange>
                </w:rPr>
                <w:t>b</w:t>
              </w:r>
            </w:ins>
            <w:ins w:id="536" w:author="sun rui" w:date="2018-10-04T16:00:00Z">
              <w:r w:rsidRPr="00991948">
                <w:rPr>
                  <w:strike/>
                  <w:color w:val="FF0000"/>
                  <w:rPrChange w:id="537" w:author="sun rui" w:date="2018-10-04T16:04:00Z">
                    <w:rPr/>
                  </w:rPrChange>
                </w:rPr>
                <w:t>HS</w:t>
              </w:r>
              <w:proofErr w:type="spellEnd"/>
              <w:r w:rsidRPr="00991948">
                <w:rPr>
                  <w:strike/>
                  <w:color w:val="FF0000"/>
                  <w:rPrChange w:id="538" w:author="sun rui" w:date="2018-10-04T16:04:00Z">
                    <w:rPr/>
                  </w:rPrChange>
                </w:rPr>
                <w:t>,</w:t>
              </w:r>
            </w:ins>
            <w:ins w:id="539" w:author="sun rui" w:date="2018-10-04T16:02:00Z">
              <w:r w:rsidRPr="00991948">
                <w:rPr>
                  <w:strike/>
                  <w:color w:val="FF0000"/>
                  <w:rPrChange w:id="540" w:author="sun rui" w:date="2018-10-04T16:04:00Z">
                    <w:rPr/>
                  </w:rPrChange>
                </w:rPr>
                <w:t xml:space="preserve"> </w:t>
              </w:r>
            </w:ins>
            <w:proofErr w:type="spellStart"/>
            <w:ins w:id="541" w:author="sun rui" w:date="2018-10-04T16:03:00Z">
              <w:r w:rsidRPr="00991948">
                <w:rPr>
                  <w:strike/>
                  <w:color w:val="FF0000"/>
                  <w:rPrChange w:id="542" w:author="sun rui" w:date="2018-10-04T16:04:00Z">
                    <w:rPr/>
                  </w:rPrChange>
                </w:rPr>
                <w:t>s</w:t>
              </w:r>
            </w:ins>
            <w:ins w:id="543" w:author="sun rui" w:date="2018-10-04T16:02:00Z">
              <w:r w:rsidRPr="00991948">
                <w:rPr>
                  <w:strike/>
                  <w:color w:val="FF0000"/>
                  <w:rPrChange w:id="544" w:author="sun rui" w:date="2018-10-04T16:04:00Z">
                    <w:rPr/>
                  </w:rPrChange>
                </w:rPr>
                <w:t>CM</w:t>
              </w:r>
            </w:ins>
            <w:proofErr w:type="spellEnd"/>
          </w:p>
        </w:tc>
        <w:tc>
          <w:tcPr>
            <w:tcW w:w="1382" w:type="dxa"/>
          </w:tcPr>
          <w:p w14:paraId="08E57DAA" w14:textId="463458CE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545" w:author="sun rui" w:date="2018-10-04T15:58:00Z"/>
                <w:strike/>
                <w:color w:val="FF0000"/>
                <w:rPrChange w:id="546" w:author="sun rui" w:date="2018-10-04T16:04:00Z">
                  <w:rPr>
                    <w:ins w:id="547" w:author="sun rui" w:date="2018-10-04T15:58:00Z"/>
                  </w:rPr>
                </w:rPrChange>
              </w:rPr>
            </w:pPr>
            <w:ins w:id="548" w:author="sun rui" w:date="2018-10-04T16:03:00Z">
              <w:r w:rsidRPr="00991948">
                <w:rPr>
                  <w:strike/>
                  <w:color w:val="FF0000"/>
                  <w:rPrChange w:id="549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67128839" w14:textId="0B39B717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50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b</w:t>
            </w:r>
            <w:r w:rsidR="00991948" w:rsidRPr="00073BC4">
              <w:rPr>
                <w:rFonts w:hint="eastAsia"/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>o</w:t>
            </w:r>
            <w:proofErr w:type="spellEnd"/>
            <w:r w:rsidR="00991948" w:rsidRPr="00073BC4">
              <w:rPr>
                <w:strike/>
                <w:color w:val="FF0000"/>
              </w:rPr>
              <w:t xml:space="preserve">, </w:t>
            </w:r>
            <w:r w:rsidRPr="00073BC4">
              <w:rPr>
                <w:strike/>
                <w:color w:val="FF0000"/>
              </w:rPr>
              <w:t>^</w:t>
            </w:r>
            <w:r w:rsidR="00991948" w:rsidRPr="00073BC4">
              <w:rPr>
                <w:strike/>
                <w:color w:val="FF0000"/>
              </w:rPr>
              <w:t>CP</w:t>
            </w:r>
          </w:p>
        </w:tc>
        <w:tc>
          <w:tcPr>
            <w:tcW w:w="1383" w:type="dxa"/>
          </w:tcPr>
          <w:p w14:paraId="4D00D127" w14:textId="0593EDFF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51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3364B09E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52" w:author="sun rui" w:date="2018-10-04T15:58:00Z"/>
              </w:rPr>
            </w:pPr>
          </w:p>
        </w:tc>
        <w:tc>
          <w:tcPr>
            <w:tcW w:w="1383" w:type="dxa"/>
          </w:tcPr>
          <w:p w14:paraId="38D86302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53" w:author="sun rui" w:date="2018-10-04T15:58:00Z"/>
              </w:rPr>
            </w:pPr>
          </w:p>
        </w:tc>
      </w:tr>
      <w:tr w:rsidR="00A16F48" w14:paraId="7803DC5F" w14:textId="77777777" w:rsidTr="00A16F48">
        <w:trPr>
          <w:ins w:id="554" w:author="sun rui" w:date="2018-10-04T15:58:00Z"/>
        </w:trPr>
        <w:tc>
          <w:tcPr>
            <w:tcW w:w="1382" w:type="dxa"/>
          </w:tcPr>
          <w:p w14:paraId="2111864B" w14:textId="22962665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55" w:author="sun rui" w:date="2018-10-04T15:58:00Z"/>
              </w:rPr>
            </w:pPr>
            <w:proofErr w:type="spellStart"/>
            <w:ins w:id="556" w:author="sun rui" w:date="2018-10-04T16:01:00Z">
              <w:r>
                <w:t>b</w:t>
              </w:r>
            </w:ins>
            <w:ins w:id="557" w:author="sun rui" w:date="2018-10-04T16:00:00Z">
              <w:r>
                <w:t>HS</w:t>
              </w:r>
              <w:proofErr w:type="spellEnd"/>
              <w:r>
                <w:t>,</w:t>
              </w:r>
            </w:ins>
            <w:ins w:id="558" w:author="sun rui" w:date="2018-10-04T16:02:00Z">
              <w:r>
                <w:t xml:space="preserve"> </w:t>
              </w:r>
            </w:ins>
            <w:ins w:id="559" w:author="sun rui" w:date="2018-10-04T16:03:00Z">
              <w:r>
                <w:t>^</w:t>
              </w:r>
            </w:ins>
            <w:ins w:id="560" w:author="sun rui" w:date="2018-10-04T16:02:00Z">
              <w:r>
                <w:t>CM</w:t>
              </w:r>
            </w:ins>
          </w:p>
        </w:tc>
        <w:tc>
          <w:tcPr>
            <w:tcW w:w="1382" w:type="dxa"/>
          </w:tcPr>
          <w:p w14:paraId="3859A10C" w14:textId="261342BF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61" w:author="sun rui" w:date="2018-10-04T15:58:00Z"/>
              </w:rPr>
            </w:pPr>
            <w:ins w:id="562" w:author="sun rui" w:date="2018-10-04T16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383" w:type="dxa"/>
          </w:tcPr>
          <w:p w14:paraId="61840CDE" w14:textId="099135C3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63" w:author="sun rui" w:date="2018-10-04T15:58:00Z"/>
                <w:strike/>
                <w:color w:val="FF0000"/>
              </w:rPr>
            </w:pPr>
            <w:proofErr w:type="spellStart"/>
            <w:r w:rsidRPr="00073BC4">
              <w:rPr>
                <w:strike/>
                <w:color w:val="FF0000"/>
              </w:rPr>
              <w:t>s</w:t>
            </w:r>
            <w:r w:rsidR="00991948" w:rsidRPr="00073BC4">
              <w:rPr>
                <w:rFonts w:hint="eastAsia"/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>o</w:t>
            </w:r>
            <w:proofErr w:type="spellEnd"/>
            <w:r w:rsidR="00991948" w:rsidRPr="00073BC4">
              <w:rPr>
                <w:strike/>
                <w:color w:val="FF0000"/>
              </w:rPr>
              <w:t xml:space="preserve">, </w:t>
            </w:r>
            <w:proofErr w:type="spellStart"/>
            <w:r w:rsidRPr="00073BC4">
              <w:rPr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>CP</w:t>
            </w:r>
            <w:proofErr w:type="spellEnd"/>
          </w:p>
        </w:tc>
        <w:tc>
          <w:tcPr>
            <w:tcW w:w="1383" w:type="dxa"/>
          </w:tcPr>
          <w:p w14:paraId="21EE93BE" w14:textId="19879A75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564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58A6937F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65" w:author="sun rui" w:date="2018-10-04T15:58:00Z"/>
              </w:rPr>
            </w:pPr>
          </w:p>
        </w:tc>
        <w:tc>
          <w:tcPr>
            <w:tcW w:w="1383" w:type="dxa"/>
          </w:tcPr>
          <w:p w14:paraId="0975672D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66" w:author="sun rui" w:date="2018-10-04T15:58:00Z"/>
              </w:rPr>
            </w:pPr>
          </w:p>
        </w:tc>
      </w:tr>
      <w:tr w:rsidR="00A16F48" w14:paraId="55885A2D" w14:textId="77777777" w:rsidTr="00A16F48">
        <w:trPr>
          <w:ins w:id="567" w:author="sun rui" w:date="2018-10-04T15:58:00Z"/>
        </w:trPr>
        <w:tc>
          <w:tcPr>
            <w:tcW w:w="1382" w:type="dxa"/>
          </w:tcPr>
          <w:p w14:paraId="472A1D1A" w14:textId="2DE6823B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68" w:author="sun rui" w:date="2018-10-04T15:58:00Z"/>
              </w:rPr>
            </w:pPr>
            <w:ins w:id="569" w:author="sun rui" w:date="2018-10-04T16:01:00Z">
              <w:r>
                <w:t>^</w:t>
              </w:r>
            </w:ins>
            <w:ins w:id="570" w:author="sun rui" w:date="2018-10-04T16:00:00Z">
              <w:r>
                <w:t>HS,</w:t>
              </w:r>
            </w:ins>
            <w:ins w:id="571" w:author="sun rui" w:date="2018-10-04T16:02:00Z">
              <w:r>
                <w:t xml:space="preserve"> </w:t>
              </w:r>
            </w:ins>
            <w:proofErr w:type="spellStart"/>
            <w:ins w:id="572" w:author="sun rui" w:date="2018-10-04T16:03:00Z">
              <w:r>
                <w:t>b</w:t>
              </w:r>
            </w:ins>
            <w:ins w:id="573" w:author="sun rui" w:date="2018-10-04T16:02:00Z">
              <w:r>
                <w:t>C</w:t>
              </w:r>
            </w:ins>
            <w:ins w:id="574" w:author="sun rui" w:date="2018-10-04T16:03:00Z">
              <w:r>
                <w:t>M</w:t>
              </w:r>
            </w:ins>
            <w:proofErr w:type="spellEnd"/>
          </w:p>
        </w:tc>
        <w:tc>
          <w:tcPr>
            <w:tcW w:w="1382" w:type="dxa"/>
          </w:tcPr>
          <w:p w14:paraId="35AB3A33" w14:textId="5F244767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575" w:author="sun rui" w:date="2018-10-04T15:58:00Z"/>
              </w:rPr>
            </w:pPr>
            <w:ins w:id="576" w:author="sun rui" w:date="2018-10-04T16:04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1383" w:type="dxa"/>
          </w:tcPr>
          <w:p w14:paraId="04E48282" w14:textId="2850BD34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577" w:author="sun rui" w:date="2018-10-04T15:58:00Z"/>
              </w:rPr>
            </w:pPr>
            <w:proofErr w:type="spellStart"/>
            <w:r>
              <w:t>s</w:t>
            </w:r>
            <w:r w:rsidR="00991948">
              <w:rPr>
                <w:rFonts w:hint="eastAsia"/>
              </w:rPr>
              <w:t>B</w:t>
            </w:r>
            <w:r w:rsidR="00991948">
              <w:t>o</w:t>
            </w:r>
            <w:proofErr w:type="spellEnd"/>
            <w:r w:rsidR="00991948">
              <w:t xml:space="preserve">, </w:t>
            </w:r>
            <w:r>
              <w:t>^</w:t>
            </w:r>
            <w:r w:rsidR="00991948">
              <w:t>CP</w:t>
            </w:r>
          </w:p>
        </w:tc>
        <w:tc>
          <w:tcPr>
            <w:tcW w:w="1383" w:type="dxa"/>
          </w:tcPr>
          <w:p w14:paraId="4D6F6FBF" w14:textId="438A6EA2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578" w:author="sun rui" w:date="2018-10-04T15:58:00Z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71EC6E8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79" w:author="sun rui" w:date="2018-10-04T15:58:00Z"/>
              </w:rPr>
            </w:pPr>
          </w:p>
        </w:tc>
        <w:tc>
          <w:tcPr>
            <w:tcW w:w="1383" w:type="dxa"/>
          </w:tcPr>
          <w:p w14:paraId="02C187EE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580" w:author="sun rui" w:date="2018-10-04T15:58:00Z"/>
              </w:rPr>
            </w:pPr>
          </w:p>
        </w:tc>
      </w:tr>
      <w:tr w:rsidR="00A16F48" w14:paraId="74B5DAE3" w14:textId="77777777" w:rsidTr="00A16F48">
        <w:trPr>
          <w:ins w:id="581" w:author="sun rui" w:date="2018-10-04T15:58:00Z"/>
        </w:trPr>
        <w:tc>
          <w:tcPr>
            <w:tcW w:w="1382" w:type="dxa"/>
          </w:tcPr>
          <w:p w14:paraId="6AF84A56" w14:textId="5B8A0315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582" w:author="sun rui" w:date="2018-10-04T15:58:00Z"/>
                <w:strike/>
                <w:color w:val="FF0000"/>
                <w:rPrChange w:id="583" w:author="sun rui" w:date="2018-10-04T16:04:00Z">
                  <w:rPr>
                    <w:ins w:id="584" w:author="sun rui" w:date="2018-10-04T15:58:00Z"/>
                  </w:rPr>
                </w:rPrChange>
              </w:rPr>
            </w:pPr>
            <w:proofErr w:type="spellStart"/>
            <w:ins w:id="585" w:author="sun rui" w:date="2018-10-04T16:01:00Z">
              <w:r w:rsidRPr="00991948">
                <w:rPr>
                  <w:strike/>
                  <w:color w:val="FF0000"/>
                  <w:rPrChange w:id="586" w:author="sun rui" w:date="2018-10-04T16:04:00Z">
                    <w:rPr/>
                  </w:rPrChange>
                </w:rPr>
                <w:t>b</w:t>
              </w:r>
            </w:ins>
            <w:ins w:id="587" w:author="sun rui" w:date="2018-10-04T16:00:00Z">
              <w:r w:rsidRPr="00991948">
                <w:rPr>
                  <w:strike/>
                  <w:color w:val="FF0000"/>
                  <w:rPrChange w:id="588" w:author="sun rui" w:date="2018-10-04T16:04:00Z">
                    <w:rPr/>
                  </w:rPrChange>
                </w:rPr>
                <w:t>HS</w:t>
              </w:r>
              <w:proofErr w:type="spellEnd"/>
              <w:r w:rsidRPr="00991948">
                <w:rPr>
                  <w:strike/>
                  <w:color w:val="FF0000"/>
                  <w:rPrChange w:id="589" w:author="sun rui" w:date="2018-10-04T16:04:00Z">
                    <w:rPr/>
                  </w:rPrChange>
                </w:rPr>
                <w:t>,</w:t>
              </w:r>
            </w:ins>
            <w:ins w:id="590" w:author="sun rui" w:date="2018-10-04T16:02:00Z">
              <w:r w:rsidRPr="00991948">
                <w:rPr>
                  <w:strike/>
                  <w:color w:val="FF0000"/>
                  <w:rPrChange w:id="591" w:author="sun rui" w:date="2018-10-04T16:04:00Z">
                    <w:rPr/>
                  </w:rPrChange>
                </w:rPr>
                <w:t xml:space="preserve"> </w:t>
              </w:r>
            </w:ins>
            <w:proofErr w:type="spellStart"/>
            <w:ins w:id="592" w:author="sun rui" w:date="2018-10-04T16:03:00Z">
              <w:r w:rsidRPr="00991948">
                <w:rPr>
                  <w:strike/>
                  <w:color w:val="FF0000"/>
                  <w:rPrChange w:id="593" w:author="sun rui" w:date="2018-10-04T16:04:00Z">
                    <w:rPr/>
                  </w:rPrChange>
                </w:rPr>
                <w:t>b</w:t>
              </w:r>
            </w:ins>
            <w:ins w:id="594" w:author="sun rui" w:date="2018-10-04T16:02:00Z">
              <w:r w:rsidRPr="00991948">
                <w:rPr>
                  <w:strike/>
                  <w:color w:val="FF0000"/>
                  <w:rPrChange w:id="595" w:author="sun rui" w:date="2018-10-04T16:04:00Z">
                    <w:rPr/>
                  </w:rPrChange>
                </w:rPr>
                <w:t>CP</w:t>
              </w:r>
            </w:ins>
            <w:proofErr w:type="spellEnd"/>
          </w:p>
        </w:tc>
        <w:tc>
          <w:tcPr>
            <w:tcW w:w="1382" w:type="dxa"/>
          </w:tcPr>
          <w:p w14:paraId="5248BBDA" w14:textId="3C91350B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596" w:author="sun rui" w:date="2018-10-04T15:58:00Z"/>
                <w:strike/>
                <w:color w:val="FF0000"/>
                <w:rPrChange w:id="597" w:author="sun rui" w:date="2018-10-04T16:04:00Z">
                  <w:rPr>
                    <w:ins w:id="598" w:author="sun rui" w:date="2018-10-04T15:58:00Z"/>
                  </w:rPr>
                </w:rPrChange>
              </w:rPr>
            </w:pPr>
            <w:ins w:id="599" w:author="sun rui" w:date="2018-10-04T16:04:00Z">
              <w:r w:rsidRPr="00991948">
                <w:rPr>
                  <w:strike/>
                  <w:color w:val="FF0000"/>
                  <w:rPrChange w:id="600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4B5B88B7" w14:textId="50D31ECB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601" w:author="sun rui" w:date="2018-10-04T15:58:00Z"/>
                <w:strike/>
                <w:color w:val="FF0000"/>
              </w:rPr>
            </w:pPr>
            <w:r w:rsidRPr="00073BC4">
              <w:rPr>
                <w:strike/>
                <w:color w:val="FF0000"/>
              </w:rPr>
              <w:t>^</w:t>
            </w:r>
            <w:r w:rsidR="00991948" w:rsidRPr="00073BC4">
              <w:rPr>
                <w:rFonts w:hint="eastAsia"/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 xml:space="preserve">o, </w:t>
            </w:r>
            <w:proofErr w:type="spellStart"/>
            <w:r w:rsidRPr="00073BC4">
              <w:rPr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>CP</w:t>
            </w:r>
            <w:proofErr w:type="spellEnd"/>
          </w:p>
        </w:tc>
        <w:tc>
          <w:tcPr>
            <w:tcW w:w="1383" w:type="dxa"/>
          </w:tcPr>
          <w:p w14:paraId="1198AB40" w14:textId="68AD7CD7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602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28EE76C4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03" w:author="sun rui" w:date="2018-10-04T15:58:00Z"/>
              </w:rPr>
            </w:pPr>
          </w:p>
        </w:tc>
        <w:tc>
          <w:tcPr>
            <w:tcW w:w="1383" w:type="dxa"/>
          </w:tcPr>
          <w:p w14:paraId="5F4EFFBD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04" w:author="sun rui" w:date="2018-10-04T15:58:00Z"/>
              </w:rPr>
            </w:pPr>
          </w:p>
        </w:tc>
      </w:tr>
      <w:tr w:rsidR="00A16F48" w14:paraId="73EB0C99" w14:textId="77777777" w:rsidTr="00A16F48">
        <w:trPr>
          <w:ins w:id="605" w:author="sun rui" w:date="2018-10-04T15:58:00Z"/>
        </w:trPr>
        <w:tc>
          <w:tcPr>
            <w:tcW w:w="1382" w:type="dxa"/>
          </w:tcPr>
          <w:p w14:paraId="7F9B1F83" w14:textId="42486523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606" w:author="sun rui" w:date="2018-10-04T15:58:00Z"/>
                <w:strike/>
                <w:color w:val="FF0000"/>
                <w:rPrChange w:id="607" w:author="sun rui" w:date="2018-10-04T16:04:00Z">
                  <w:rPr>
                    <w:ins w:id="608" w:author="sun rui" w:date="2018-10-04T15:58:00Z"/>
                  </w:rPr>
                </w:rPrChange>
              </w:rPr>
            </w:pPr>
            <w:proofErr w:type="spellStart"/>
            <w:ins w:id="609" w:author="sun rui" w:date="2018-10-04T16:01:00Z">
              <w:r w:rsidRPr="00991948">
                <w:rPr>
                  <w:strike/>
                  <w:color w:val="FF0000"/>
                  <w:rPrChange w:id="610" w:author="sun rui" w:date="2018-10-04T16:04:00Z">
                    <w:rPr/>
                  </w:rPrChange>
                </w:rPr>
                <w:t>b</w:t>
              </w:r>
            </w:ins>
            <w:ins w:id="611" w:author="sun rui" w:date="2018-10-04T16:00:00Z">
              <w:r w:rsidRPr="00991948">
                <w:rPr>
                  <w:strike/>
                  <w:color w:val="FF0000"/>
                  <w:rPrChange w:id="612" w:author="sun rui" w:date="2018-10-04T16:04:00Z">
                    <w:rPr/>
                  </w:rPrChange>
                </w:rPr>
                <w:t>HS</w:t>
              </w:r>
              <w:proofErr w:type="spellEnd"/>
              <w:r w:rsidRPr="00991948">
                <w:rPr>
                  <w:strike/>
                  <w:color w:val="FF0000"/>
                  <w:rPrChange w:id="613" w:author="sun rui" w:date="2018-10-04T16:04:00Z">
                    <w:rPr/>
                  </w:rPrChange>
                </w:rPr>
                <w:t>,</w:t>
              </w:r>
            </w:ins>
            <w:ins w:id="614" w:author="sun rui" w:date="2018-10-04T16:02:00Z">
              <w:r w:rsidRPr="00991948">
                <w:rPr>
                  <w:strike/>
                  <w:color w:val="FF0000"/>
                  <w:rPrChange w:id="615" w:author="sun rui" w:date="2018-10-04T16:04:00Z">
                    <w:rPr/>
                  </w:rPrChange>
                </w:rPr>
                <w:t xml:space="preserve"> </w:t>
              </w:r>
            </w:ins>
            <w:proofErr w:type="spellStart"/>
            <w:ins w:id="616" w:author="sun rui" w:date="2018-10-04T16:03:00Z">
              <w:r w:rsidRPr="00991948">
                <w:rPr>
                  <w:strike/>
                  <w:color w:val="FF0000"/>
                  <w:rPrChange w:id="617" w:author="sun rui" w:date="2018-10-04T16:04:00Z">
                    <w:rPr/>
                  </w:rPrChange>
                </w:rPr>
                <w:t>s</w:t>
              </w:r>
            </w:ins>
            <w:ins w:id="618" w:author="sun rui" w:date="2018-10-04T16:02:00Z">
              <w:r w:rsidRPr="00991948">
                <w:rPr>
                  <w:strike/>
                  <w:color w:val="FF0000"/>
                  <w:rPrChange w:id="619" w:author="sun rui" w:date="2018-10-04T16:04:00Z">
                    <w:rPr/>
                  </w:rPrChange>
                </w:rPr>
                <w:t>CP</w:t>
              </w:r>
            </w:ins>
            <w:proofErr w:type="spellEnd"/>
          </w:p>
        </w:tc>
        <w:tc>
          <w:tcPr>
            <w:tcW w:w="1382" w:type="dxa"/>
          </w:tcPr>
          <w:p w14:paraId="7D14D7E7" w14:textId="47C34BC6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620" w:author="sun rui" w:date="2018-10-04T15:58:00Z"/>
                <w:strike/>
                <w:color w:val="FF0000"/>
                <w:rPrChange w:id="621" w:author="sun rui" w:date="2018-10-04T16:04:00Z">
                  <w:rPr>
                    <w:ins w:id="622" w:author="sun rui" w:date="2018-10-04T15:58:00Z"/>
                  </w:rPr>
                </w:rPrChange>
              </w:rPr>
            </w:pPr>
            <w:ins w:id="623" w:author="sun rui" w:date="2018-10-04T16:04:00Z">
              <w:r w:rsidRPr="00991948">
                <w:rPr>
                  <w:strike/>
                  <w:color w:val="FF0000"/>
                  <w:rPrChange w:id="624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23ABA7BD" w14:textId="757C42D9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625" w:author="sun rui" w:date="2018-10-04T15:58:00Z"/>
                <w:strike/>
                <w:color w:val="FF0000"/>
              </w:rPr>
            </w:pPr>
            <w:r w:rsidRPr="00073BC4">
              <w:rPr>
                <w:strike/>
                <w:color w:val="FF0000"/>
              </w:rPr>
              <w:t>^</w:t>
            </w:r>
            <w:r w:rsidR="00991948" w:rsidRPr="00073BC4">
              <w:rPr>
                <w:rFonts w:hint="eastAsia"/>
                <w:strike/>
                <w:color w:val="FF0000"/>
              </w:rPr>
              <w:t>B</w:t>
            </w:r>
            <w:r w:rsidR="00991948" w:rsidRPr="00073BC4">
              <w:rPr>
                <w:strike/>
                <w:color w:val="FF0000"/>
              </w:rPr>
              <w:t xml:space="preserve">o, </w:t>
            </w:r>
            <w:r w:rsidRPr="00073BC4">
              <w:rPr>
                <w:strike/>
                <w:color w:val="FF0000"/>
              </w:rPr>
              <w:t>^</w:t>
            </w:r>
            <w:r w:rsidR="00991948" w:rsidRPr="00073BC4">
              <w:rPr>
                <w:strike/>
                <w:color w:val="FF0000"/>
              </w:rPr>
              <w:t>CP</w:t>
            </w:r>
          </w:p>
        </w:tc>
        <w:tc>
          <w:tcPr>
            <w:tcW w:w="1383" w:type="dxa"/>
          </w:tcPr>
          <w:p w14:paraId="0B4ECA04" w14:textId="5BAAC97C" w:rsidR="00A16F48" w:rsidRPr="00073BC4" w:rsidRDefault="005012F5" w:rsidP="00B37B00">
            <w:pPr>
              <w:tabs>
                <w:tab w:val="left" w:pos="3429"/>
              </w:tabs>
              <w:ind w:rightChars="-94" w:right="-197"/>
              <w:rPr>
                <w:ins w:id="626" w:author="sun rui" w:date="2018-10-04T15:58:00Z"/>
                <w:strike/>
                <w:color w:val="FF0000"/>
              </w:rPr>
            </w:pPr>
            <w:r w:rsidRPr="00073BC4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1383" w:type="dxa"/>
          </w:tcPr>
          <w:p w14:paraId="68A8B273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27" w:author="sun rui" w:date="2018-10-04T15:58:00Z"/>
              </w:rPr>
            </w:pPr>
          </w:p>
        </w:tc>
        <w:tc>
          <w:tcPr>
            <w:tcW w:w="1383" w:type="dxa"/>
          </w:tcPr>
          <w:p w14:paraId="2AD2CC0E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28" w:author="sun rui" w:date="2018-10-04T15:58:00Z"/>
              </w:rPr>
            </w:pPr>
          </w:p>
        </w:tc>
      </w:tr>
      <w:tr w:rsidR="00A16F48" w14:paraId="02D3F325" w14:textId="77777777" w:rsidTr="00A16F48">
        <w:trPr>
          <w:ins w:id="629" w:author="sun rui" w:date="2018-10-04T15:58:00Z"/>
        </w:trPr>
        <w:tc>
          <w:tcPr>
            <w:tcW w:w="1382" w:type="dxa"/>
          </w:tcPr>
          <w:p w14:paraId="1B4F4FC8" w14:textId="41DFF6E4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630" w:author="sun rui" w:date="2018-10-04T15:58:00Z"/>
              </w:rPr>
            </w:pPr>
            <w:proofErr w:type="spellStart"/>
            <w:ins w:id="631" w:author="sun rui" w:date="2018-10-04T16:01:00Z">
              <w:r>
                <w:t>b</w:t>
              </w:r>
            </w:ins>
            <w:ins w:id="632" w:author="sun rui" w:date="2018-10-04T16:00:00Z">
              <w:r>
                <w:t>HS</w:t>
              </w:r>
              <w:proofErr w:type="spellEnd"/>
              <w:r>
                <w:t>,</w:t>
              </w:r>
            </w:ins>
            <w:ins w:id="633" w:author="sun rui" w:date="2018-10-04T16:02:00Z">
              <w:r>
                <w:t xml:space="preserve"> </w:t>
              </w:r>
            </w:ins>
            <w:ins w:id="634" w:author="sun rui" w:date="2018-10-04T16:03:00Z">
              <w:r>
                <w:t>^</w:t>
              </w:r>
            </w:ins>
            <w:ins w:id="635" w:author="sun rui" w:date="2018-10-04T16:02:00Z">
              <w:r>
                <w:t>CP</w:t>
              </w:r>
            </w:ins>
          </w:p>
        </w:tc>
        <w:tc>
          <w:tcPr>
            <w:tcW w:w="1382" w:type="dxa"/>
          </w:tcPr>
          <w:p w14:paraId="4CB46B6B" w14:textId="001D2132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636" w:author="sun rui" w:date="2018-10-04T15:58:00Z"/>
              </w:rPr>
            </w:pPr>
            <w:ins w:id="637" w:author="sun rui" w:date="2018-10-04T16:04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1383" w:type="dxa"/>
          </w:tcPr>
          <w:p w14:paraId="4089D7D0" w14:textId="05F23485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638" w:author="sun rui" w:date="2018-10-04T15:58:00Z"/>
              </w:rPr>
            </w:pPr>
            <w:r>
              <w:t>^</w:t>
            </w:r>
            <w:r w:rsidR="00991948">
              <w:rPr>
                <w:rFonts w:hint="eastAsia"/>
              </w:rPr>
              <w:t>B</w:t>
            </w:r>
            <w:r w:rsidR="00991948">
              <w:t xml:space="preserve">o, </w:t>
            </w:r>
            <w:proofErr w:type="spellStart"/>
            <w:r>
              <w:t>s</w:t>
            </w:r>
            <w:r w:rsidR="00991948">
              <w:t>CP</w:t>
            </w:r>
            <w:proofErr w:type="spellEnd"/>
          </w:p>
        </w:tc>
        <w:tc>
          <w:tcPr>
            <w:tcW w:w="1383" w:type="dxa"/>
          </w:tcPr>
          <w:p w14:paraId="03292EA4" w14:textId="7936670C" w:rsidR="00A16F48" w:rsidRDefault="005012F5" w:rsidP="00B37B00">
            <w:pPr>
              <w:tabs>
                <w:tab w:val="left" w:pos="3429"/>
              </w:tabs>
              <w:ind w:rightChars="-94" w:right="-197"/>
              <w:rPr>
                <w:ins w:id="639" w:author="sun rui" w:date="2018-10-04T15:58:00Z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5DEF0884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40" w:author="sun rui" w:date="2018-10-04T15:58:00Z"/>
              </w:rPr>
            </w:pPr>
          </w:p>
        </w:tc>
        <w:tc>
          <w:tcPr>
            <w:tcW w:w="1383" w:type="dxa"/>
          </w:tcPr>
          <w:p w14:paraId="36269FF9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41" w:author="sun rui" w:date="2018-10-04T15:58:00Z"/>
              </w:rPr>
            </w:pPr>
          </w:p>
        </w:tc>
      </w:tr>
      <w:tr w:rsidR="00A16F48" w14:paraId="1F360EED" w14:textId="77777777" w:rsidTr="00A16F48">
        <w:trPr>
          <w:ins w:id="642" w:author="sun rui" w:date="2018-10-04T15:58:00Z"/>
        </w:trPr>
        <w:tc>
          <w:tcPr>
            <w:tcW w:w="1382" w:type="dxa"/>
          </w:tcPr>
          <w:p w14:paraId="18238432" w14:textId="3CAD0166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643" w:author="sun rui" w:date="2018-10-04T15:58:00Z"/>
              </w:rPr>
            </w:pPr>
            <w:ins w:id="644" w:author="sun rui" w:date="2018-10-04T16:01:00Z">
              <w:r>
                <w:t>^</w:t>
              </w:r>
            </w:ins>
            <w:ins w:id="645" w:author="sun rui" w:date="2018-10-04T16:00:00Z">
              <w:r>
                <w:t>HS,</w:t>
              </w:r>
            </w:ins>
            <w:ins w:id="646" w:author="sun rui" w:date="2018-10-04T16:02:00Z">
              <w:r>
                <w:t xml:space="preserve"> </w:t>
              </w:r>
            </w:ins>
            <w:proofErr w:type="spellStart"/>
            <w:ins w:id="647" w:author="sun rui" w:date="2018-10-04T16:03:00Z">
              <w:r>
                <w:t>b</w:t>
              </w:r>
            </w:ins>
            <w:ins w:id="648" w:author="sun rui" w:date="2018-10-04T16:02:00Z">
              <w:r>
                <w:t>CP</w:t>
              </w:r>
            </w:ins>
            <w:proofErr w:type="spellEnd"/>
          </w:p>
        </w:tc>
        <w:tc>
          <w:tcPr>
            <w:tcW w:w="1382" w:type="dxa"/>
          </w:tcPr>
          <w:p w14:paraId="25933D06" w14:textId="3DCDD71D" w:rsidR="00A16F48" w:rsidRDefault="00991948" w:rsidP="00B37B00">
            <w:pPr>
              <w:tabs>
                <w:tab w:val="left" w:pos="3429"/>
              </w:tabs>
              <w:ind w:rightChars="-94" w:right="-197"/>
              <w:rPr>
                <w:ins w:id="649" w:author="sun rui" w:date="2018-10-04T15:58:00Z"/>
              </w:rPr>
            </w:pPr>
            <w:ins w:id="650" w:author="sun rui" w:date="2018-10-04T16:04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383" w:type="dxa"/>
          </w:tcPr>
          <w:p w14:paraId="1C98C4E8" w14:textId="27064569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51" w:author="sun rui" w:date="2018-10-04T15:58:00Z"/>
              </w:rPr>
            </w:pPr>
          </w:p>
        </w:tc>
        <w:tc>
          <w:tcPr>
            <w:tcW w:w="1383" w:type="dxa"/>
          </w:tcPr>
          <w:p w14:paraId="2BC6B4D3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52" w:author="sun rui" w:date="2018-10-04T15:58:00Z"/>
              </w:rPr>
            </w:pPr>
          </w:p>
        </w:tc>
        <w:tc>
          <w:tcPr>
            <w:tcW w:w="1383" w:type="dxa"/>
          </w:tcPr>
          <w:p w14:paraId="0113D381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53" w:author="sun rui" w:date="2018-10-04T15:58:00Z"/>
              </w:rPr>
            </w:pPr>
          </w:p>
        </w:tc>
        <w:tc>
          <w:tcPr>
            <w:tcW w:w="1383" w:type="dxa"/>
          </w:tcPr>
          <w:p w14:paraId="70A5AEF6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54" w:author="sun rui" w:date="2018-10-04T15:58:00Z"/>
              </w:rPr>
            </w:pPr>
          </w:p>
        </w:tc>
      </w:tr>
      <w:tr w:rsidR="00A16F48" w14:paraId="296FFBD5" w14:textId="77777777" w:rsidTr="00A16F48">
        <w:trPr>
          <w:ins w:id="655" w:author="sun rui" w:date="2018-10-04T15:58:00Z"/>
        </w:trPr>
        <w:tc>
          <w:tcPr>
            <w:tcW w:w="1382" w:type="dxa"/>
          </w:tcPr>
          <w:p w14:paraId="77E76D57" w14:textId="6ADE334F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656" w:author="sun rui" w:date="2018-10-04T15:58:00Z"/>
                <w:strike/>
                <w:color w:val="FF0000"/>
                <w:rPrChange w:id="657" w:author="sun rui" w:date="2018-10-04T16:04:00Z">
                  <w:rPr>
                    <w:ins w:id="658" w:author="sun rui" w:date="2018-10-04T15:58:00Z"/>
                  </w:rPr>
                </w:rPrChange>
              </w:rPr>
            </w:pPr>
            <w:ins w:id="659" w:author="sun rui" w:date="2018-10-04T16:01:00Z">
              <w:r w:rsidRPr="00991948">
                <w:rPr>
                  <w:strike/>
                  <w:color w:val="FF0000"/>
                  <w:rPrChange w:id="660" w:author="sun rui" w:date="2018-10-04T16:04:00Z">
                    <w:rPr/>
                  </w:rPrChange>
                </w:rPr>
                <w:t>^</w:t>
              </w:r>
            </w:ins>
            <w:ins w:id="661" w:author="sun rui" w:date="2018-10-04T16:00:00Z">
              <w:r w:rsidRPr="00991948">
                <w:rPr>
                  <w:strike/>
                  <w:color w:val="FF0000"/>
                  <w:rPrChange w:id="662" w:author="sun rui" w:date="2018-10-04T16:04:00Z">
                    <w:rPr/>
                  </w:rPrChange>
                </w:rPr>
                <w:t>HS,</w:t>
              </w:r>
            </w:ins>
            <w:ins w:id="663" w:author="sun rui" w:date="2018-10-04T16:02:00Z">
              <w:r w:rsidRPr="00991948">
                <w:rPr>
                  <w:strike/>
                  <w:color w:val="FF0000"/>
                  <w:rPrChange w:id="664" w:author="sun rui" w:date="2018-10-04T16:04:00Z">
                    <w:rPr/>
                  </w:rPrChange>
                </w:rPr>
                <w:t xml:space="preserve"> </w:t>
              </w:r>
            </w:ins>
            <w:proofErr w:type="spellStart"/>
            <w:ins w:id="665" w:author="sun rui" w:date="2018-10-04T16:03:00Z">
              <w:r w:rsidRPr="00991948">
                <w:rPr>
                  <w:strike/>
                  <w:color w:val="FF0000"/>
                  <w:rPrChange w:id="666" w:author="sun rui" w:date="2018-10-04T16:04:00Z">
                    <w:rPr/>
                  </w:rPrChange>
                </w:rPr>
                <w:t>sCP</w:t>
              </w:r>
            </w:ins>
            <w:proofErr w:type="spellEnd"/>
          </w:p>
        </w:tc>
        <w:tc>
          <w:tcPr>
            <w:tcW w:w="1382" w:type="dxa"/>
          </w:tcPr>
          <w:p w14:paraId="045A9B3E" w14:textId="0653EB7E" w:rsidR="00A16F48" w:rsidRPr="00991948" w:rsidRDefault="00991948" w:rsidP="00B37B00">
            <w:pPr>
              <w:tabs>
                <w:tab w:val="left" w:pos="3429"/>
              </w:tabs>
              <w:ind w:rightChars="-94" w:right="-197"/>
              <w:rPr>
                <w:ins w:id="667" w:author="sun rui" w:date="2018-10-04T15:58:00Z"/>
                <w:strike/>
                <w:color w:val="FF0000"/>
                <w:rPrChange w:id="668" w:author="sun rui" w:date="2018-10-04T16:04:00Z">
                  <w:rPr>
                    <w:ins w:id="669" w:author="sun rui" w:date="2018-10-04T15:58:00Z"/>
                  </w:rPr>
                </w:rPrChange>
              </w:rPr>
            </w:pPr>
            <w:ins w:id="670" w:author="sun rui" w:date="2018-10-04T16:04:00Z">
              <w:r w:rsidRPr="00991948">
                <w:rPr>
                  <w:strike/>
                  <w:color w:val="FF0000"/>
                  <w:rPrChange w:id="671" w:author="sun rui" w:date="2018-10-04T16:04:00Z">
                    <w:rPr/>
                  </w:rPrChange>
                </w:rPr>
                <w:t>1</w:t>
              </w:r>
            </w:ins>
          </w:p>
        </w:tc>
        <w:tc>
          <w:tcPr>
            <w:tcW w:w="1383" w:type="dxa"/>
          </w:tcPr>
          <w:p w14:paraId="23025E16" w14:textId="1D63249F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72" w:author="sun rui" w:date="2018-10-04T15:58:00Z"/>
              </w:rPr>
            </w:pPr>
          </w:p>
        </w:tc>
        <w:tc>
          <w:tcPr>
            <w:tcW w:w="1383" w:type="dxa"/>
          </w:tcPr>
          <w:p w14:paraId="2CE02D30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73" w:author="sun rui" w:date="2018-10-04T15:58:00Z"/>
              </w:rPr>
            </w:pPr>
          </w:p>
        </w:tc>
        <w:tc>
          <w:tcPr>
            <w:tcW w:w="1383" w:type="dxa"/>
          </w:tcPr>
          <w:p w14:paraId="2F3250F2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74" w:author="sun rui" w:date="2018-10-04T15:58:00Z"/>
              </w:rPr>
            </w:pPr>
          </w:p>
        </w:tc>
        <w:tc>
          <w:tcPr>
            <w:tcW w:w="1383" w:type="dxa"/>
          </w:tcPr>
          <w:p w14:paraId="38582AD5" w14:textId="77777777" w:rsidR="00A16F48" w:rsidRDefault="00A16F48" w:rsidP="00B37B00">
            <w:pPr>
              <w:tabs>
                <w:tab w:val="left" w:pos="3429"/>
              </w:tabs>
              <w:ind w:rightChars="-94" w:right="-197"/>
              <w:rPr>
                <w:ins w:id="675" w:author="sun rui" w:date="2018-10-04T15:58:00Z"/>
              </w:rPr>
            </w:pPr>
          </w:p>
        </w:tc>
      </w:tr>
    </w:tbl>
    <w:p w14:paraId="72B0F75A" w14:textId="77777777" w:rsidR="00143DF0" w:rsidRDefault="00143DF0" w:rsidP="00B37B00">
      <w:pPr>
        <w:tabs>
          <w:tab w:val="left" w:pos="3429"/>
        </w:tabs>
        <w:ind w:rightChars="-94" w:right="-197"/>
      </w:pPr>
    </w:p>
    <w:p w14:paraId="5CE4B3BF" w14:textId="5E8A1769" w:rsidR="00073BC4" w:rsidRDefault="00073BC4" w:rsidP="00B37B00">
      <w:pPr>
        <w:tabs>
          <w:tab w:val="left" w:pos="3429"/>
        </w:tabs>
        <w:ind w:rightChars="-94" w:right="-197"/>
      </w:pPr>
      <w:r>
        <w:rPr>
          <w:rFonts w:hint="eastAsia"/>
        </w:rPr>
        <w:t>3</w:t>
      </w:r>
      <w:r>
        <w:t>-itemset:</w:t>
      </w:r>
      <w:r w:rsidR="007C258C">
        <w:t xml:space="preserve">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11BA" w14:paraId="413725CD" w14:textId="0811D222" w:rsidTr="00744871">
        <w:tc>
          <w:tcPr>
            <w:tcW w:w="2074" w:type="dxa"/>
          </w:tcPr>
          <w:p w14:paraId="37D00726" w14:textId="77777777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3-itemset</w:t>
            </w:r>
          </w:p>
        </w:tc>
        <w:tc>
          <w:tcPr>
            <w:tcW w:w="2074" w:type="dxa"/>
          </w:tcPr>
          <w:p w14:paraId="65C7D61D" w14:textId="16F6EB97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074" w:type="dxa"/>
          </w:tcPr>
          <w:p w14:paraId="7750B202" w14:textId="042B4BE0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3-itemset</w:t>
            </w:r>
          </w:p>
        </w:tc>
        <w:tc>
          <w:tcPr>
            <w:tcW w:w="2074" w:type="dxa"/>
          </w:tcPr>
          <w:p w14:paraId="2EB705B8" w14:textId="0C0A7997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E311BA" w14:paraId="68EA32D2" w14:textId="3E63337E" w:rsidTr="00744871">
        <w:tc>
          <w:tcPr>
            <w:tcW w:w="2074" w:type="dxa"/>
          </w:tcPr>
          <w:p w14:paraId="7BB1F273" w14:textId="75D434E7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BB30FD">
              <w:rPr>
                <w:rFonts w:hint="eastAsia"/>
                <w:strike/>
                <w:color w:val="FF0000"/>
              </w:rPr>
              <w:t>bH</w:t>
            </w:r>
            <w:r w:rsidRPr="00BB30FD">
              <w:rPr>
                <w:strike/>
                <w:color w:val="FF0000"/>
              </w:rPr>
              <w:t>S</w:t>
            </w:r>
            <w:proofErr w:type="spellEnd"/>
            <w:r w:rsidRPr="00BB30FD">
              <w:rPr>
                <w:strike/>
                <w:color w:val="FF0000"/>
              </w:rPr>
              <w:t xml:space="preserve">, </w:t>
            </w:r>
            <w:proofErr w:type="spellStart"/>
            <w:r w:rsidRPr="00BB30FD">
              <w:rPr>
                <w:strike/>
                <w:color w:val="FF0000"/>
              </w:rPr>
              <w:t>sBo</w:t>
            </w:r>
            <w:proofErr w:type="spellEnd"/>
            <w:r w:rsidRPr="00BB30FD">
              <w:rPr>
                <w:strike/>
                <w:color w:val="FF0000"/>
              </w:rPr>
              <w:t xml:space="preserve">, </w:t>
            </w:r>
            <w:proofErr w:type="spellStart"/>
            <w:r w:rsidRPr="00BB30FD">
              <w:rPr>
                <w:strike/>
                <w:color w:val="FF0000"/>
              </w:rPr>
              <w:t>bCM</w:t>
            </w:r>
            <w:proofErr w:type="spellEnd"/>
          </w:p>
        </w:tc>
        <w:tc>
          <w:tcPr>
            <w:tcW w:w="2074" w:type="dxa"/>
          </w:tcPr>
          <w:p w14:paraId="74AF22D4" w14:textId="67155C93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BB30FD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2074" w:type="dxa"/>
          </w:tcPr>
          <w:p w14:paraId="741C27EF" w14:textId="44BB8E04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r>
              <w:t>S</w:t>
            </w:r>
            <w:proofErr w:type="spellEnd"/>
            <w:r>
              <w:t>, ^CM, ^CP</w:t>
            </w:r>
          </w:p>
        </w:tc>
        <w:tc>
          <w:tcPr>
            <w:tcW w:w="2074" w:type="dxa"/>
          </w:tcPr>
          <w:p w14:paraId="7EBB45D5" w14:textId="6A440C49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>
              <w:rPr>
                <w:rFonts w:hint="eastAsia"/>
              </w:rPr>
              <w:t>3</w:t>
            </w:r>
          </w:p>
        </w:tc>
      </w:tr>
      <w:tr w:rsidR="00E311BA" w14:paraId="2F13D5A6" w14:textId="7172ED25" w:rsidTr="00744871">
        <w:tc>
          <w:tcPr>
            <w:tcW w:w="2074" w:type="dxa"/>
          </w:tcPr>
          <w:p w14:paraId="7BAC9214" w14:textId="6864BA45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r>
              <w:t>S</w:t>
            </w:r>
            <w:proofErr w:type="spellEnd"/>
            <w:r>
              <w:t xml:space="preserve">, </w:t>
            </w:r>
            <w:proofErr w:type="spellStart"/>
            <w:r>
              <w:t>sBo</w:t>
            </w:r>
            <w:proofErr w:type="spellEnd"/>
            <w:r>
              <w:t>, ^CM</w:t>
            </w:r>
          </w:p>
        </w:tc>
        <w:tc>
          <w:tcPr>
            <w:tcW w:w="2074" w:type="dxa"/>
          </w:tcPr>
          <w:p w14:paraId="266D09C5" w14:textId="0E368FE0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2881A66" w14:textId="4F984EBF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t>^</w:t>
            </w:r>
            <w:r>
              <w:rPr>
                <w:rFonts w:hint="eastAsia"/>
              </w:rPr>
              <w:t>H</w:t>
            </w:r>
            <w:r>
              <w:t xml:space="preserve">S, </w:t>
            </w:r>
            <w:proofErr w:type="spellStart"/>
            <w:r>
              <w:t>bCM</w:t>
            </w:r>
            <w:proofErr w:type="spellEnd"/>
            <w:r>
              <w:t xml:space="preserve">, </w:t>
            </w:r>
            <w:proofErr w:type="spellStart"/>
            <w:r>
              <w:t>bCP</w:t>
            </w:r>
            <w:proofErr w:type="spellEnd"/>
          </w:p>
        </w:tc>
        <w:tc>
          <w:tcPr>
            <w:tcW w:w="2074" w:type="dxa"/>
          </w:tcPr>
          <w:p w14:paraId="61008C84" w14:textId="2111C364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</w:tr>
      <w:tr w:rsidR="00E311BA" w14:paraId="17D63D03" w14:textId="6D1B8954" w:rsidTr="00744871">
        <w:tc>
          <w:tcPr>
            <w:tcW w:w="2074" w:type="dxa"/>
          </w:tcPr>
          <w:p w14:paraId="26F7FF59" w14:textId="0F9A0DCD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r>
              <w:t>S</w:t>
            </w:r>
            <w:proofErr w:type="spellEnd"/>
            <w:r>
              <w:t xml:space="preserve">, </w:t>
            </w:r>
            <w:proofErr w:type="spellStart"/>
            <w:r>
              <w:t>sBo</w:t>
            </w:r>
            <w:proofErr w:type="spellEnd"/>
            <w:r>
              <w:t>, ^</w:t>
            </w:r>
            <w:r>
              <w:rPr>
                <w:rFonts w:hint="eastAsia"/>
              </w:rPr>
              <w:t>CP</w:t>
            </w:r>
          </w:p>
        </w:tc>
        <w:tc>
          <w:tcPr>
            <w:tcW w:w="2074" w:type="dxa"/>
          </w:tcPr>
          <w:p w14:paraId="130BBC19" w14:textId="1A98B682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0455E12" w14:textId="41818A2D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 w:rsidRPr="00D07BA3">
              <w:rPr>
                <w:rFonts w:hint="eastAsia"/>
                <w:strike/>
                <w:color w:val="FF0000"/>
              </w:rPr>
              <w:t>s</w:t>
            </w:r>
            <w:r w:rsidRPr="00D07BA3">
              <w:rPr>
                <w:strike/>
                <w:color w:val="FF0000"/>
              </w:rPr>
              <w:t>Bo</w:t>
            </w:r>
            <w:proofErr w:type="spellEnd"/>
            <w:r w:rsidRPr="00D07BA3">
              <w:rPr>
                <w:strike/>
                <w:color w:val="FF0000"/>
              </w:rPr>
              <w:t xml:space="preserve">, </w:t>
            </w:r>
            <w:proofErr w:type="spellStart"/>
            <w:r w:rsidRPr="00D07BA3">
              <w:rPr>
                <w:strike/>
                <w:color w:val="FF0000"/>
              </w:rPr>
              <w:t>bCM</w:t>
            </w:r>
            <w:proofErr w:type="spellEnd"/>
            <w:r w:rsidRPr="00D07BA3">
              <w:rPr>
                <w:strike/>
                <w:color w:val="FF0000"/>
              </w:rPr>
              <w:t>, ^CP</w:t>
            </w:r>
          </w:p>
        </w:tc>
        <w:tc>
          <w:tcPr>
            <w:tcW w:w="2074" w:type="dxa"/>
          </w:tcPr>
          <w:p w14:paraId="54705280" w14:textId="219EB8B1" w:rsidR="00E311BA" w:rsidRDefault="00E311BA" w:rsidP="00E311BA">
            <w:pPr>
              <w:tabs>
                <w:tab w:val="left" w:pos="3429"/>
              </w:tabs>
              <w:ind w:rightChars="-94" w:right="-197"/>
            </w:pPr>
            <w:r w:rsidRPr="00D07BA3">
              <w:rPr>
                <w:rFonts w:hint="eastAsia"/>
                <w:strike/>
                <w:color w:val="FF0000"/>
              </w:rPr>
              <w:t>1</w:t>
            </w:r>
          </w:p>
        </w:tc>
      </w:tr>
      <w:tr w:rsidR="00E311BA" w14:paraId="512F395D" w14:textId="7419E36B" w:rsidTr="00744871">
        <w:tc>
          <w:tcPr>
            <w:tcW w:w="2074" w:type="dxa"/>
          </w:tcPr>
          <w:p w14:paraId="10EF4BF9" w14:textId="0E073C11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r>
              <w:t>S</w:t>
            </w:r>
            <w:proofErr w:type="spellEnd"/>
            <w:r>
              <w:t xml:space="preserve">, ^Bo, </w:t>
            </w:r>
            <w:proofErr w:type="spellStart"/>
            <w:r>
              <w:t>bCM</w:t>
            </w:r>
            <w:proofErr w:type="spellEnd"/>
          </w:p>
        </w:tc>
        <w:tc>
          <w:tcPr>
            <w:tcW w:w="2074" w:type="dxa"/>
          </w:tcPr>
          <w:p w14:paraId="4742458E" w14:textId="1E74C154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B9A199B" w14:textId="612017B2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hint="eastAsia"/>
              </w:rPr>
              <w:t>s</w:t>
            </w:r>
            <w:r>
              <w:t>Bo</w:t>
            </w:r>
            <w:proofErr w:type="spellEnd"/>
            <w:r>
              <w:t>, ^CM, ^CP</w:t>
            </w:r>
          </w:p>
        </w:tc>
        <w:tc>
          <w:tcPr>
            <w:tcW w:w="2074" w:type="dxa"/>
          </w:tcPr>
          <w:p w14:paraId="203687CB" w14:textId="2739E6C0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</w:tr>
      <w:tr w:rsidR="00E311BA" w14:paraId="31FAEFA8" w14:textId="67043D67" w:rsidTr="00744871">
        <w:tc>
          <w:tcPr>
            <w:tcW w:w="2074" w:type="dxa"/>
          </w:tcPr>
          <w:p w14:paraId="1BB88EBC" w14:textId="5C5EA27F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BB30FD">
              <w:rPr>
                <w:strike/>
                <w:color w:val="FF0000"/>
              </w:rPr>
              <w:t>b</w:t>
            </w:r>
            <w:r w:rsidRPr="00BB30FD">
              <w:rPr>
                <w:rFonts w:hint="eastAsia"/>
                <w:strike/>
                <w:color w:val="FF0000"/>
              </w:rPr>
              <w:t>H</w:t>
            </w:r>
            <w:r w:rsidRPr="00BB30FD">
              <w:rPr>
                <w:strike/>
                <w:color w:val="FF0000"/>
              </w:rPr>
              <w:t>S</w:t>
            </w:r>
            <w:proofErr w:type="spellEnd"/>
            <w:r w:rsidRPr="00BB30FD">
              <w:rPr>
                <w:strike/>
                <w:color w:val="FF0000"/>
              </w:rPr>
              <w:t>, ^Bo, ^CP</w:t>
            </w:r>
          </w:p>
        </w:tc>
        <w:tc>
          <w:tcPr>
            <w:tcW w:w="2074" w:type="dxa"/>
          </w:tcPr>
          <w:p w14:paraId="124895FF" w14:textId="17F9A72F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BB30FD">
              <w:rPr>
                <w:rFonts w:hint="eastAsia"/>
                <w:strike/>
                <w:color w:val="FF0000"/>
              </w:rPr>
              <w:t>1</w:t>
            </w:r>
          </w:p>
        </w:tc>
        <w:tc>
          <w:tcPr>
            <w:tcW w:w="2074" w:type="dxa"/>
          </w:tcPr>
          <w:p w14:paraId="54DB5F0D" w14:textId="73561A7B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D07BA3">
              <w:rPr>
                <w:rFonts w:hint="eastAsia"/>
                <w:strike/>
                <w:color w:val="FF0000"/>
              </w:rPr>
              <w:t>^</w:t>
            </w:r>
            <w:r w:rsidRPr="00D07BA3">
              <w:rPr>
                <w:strike/>
                <w:color w:val="FF0000"/>
              </w:rPr>
              <w:t xml:space="preserve">Bo, </w:t>
            </w:r>
            <w:proofErr w:type="spellStart"/>
            <w:r w:rsidRPr="00D07BA3">
              <w:rPr>
                <w:strike/>
                <w:color w:val="FF0000"/>
              </w:rPr>
              <w:t>bCM</w:t>
            </w:r>
            <w:proofErr w:type="spellEnd"/>
            <w:r w:rsidRPr="00D07BA3">
              <w:rPr>
                <w:strike/>
                <w:color w:val="FF0000"/>
              </w:rPr>
              <w:t xml:space="preserve">, </w:t>
            </w:r>
            <w:proofErr w:type="spellStart"/>
            <w:r w:rsidRPr="00D07BA3">
              <w:rPr>
                <w:strike/>
                <w:color w:val="FF0000"/>
              </w:rPr>
              <w:t>sCP</w:t>
            </w:r>
            <w:proofErr w:type="spellEnd"/>
          </w:p>
        </w:tc>
        <w:tc>
          <w:tcPr>
            <w:tcW w:w="2074" w:type="dxa"/>
          </w:tcPr>
          <w:p w14:paraId="28B47D46" w14:textId="4942CC81" w:rsidR="00E311BA" w:rsidRPr="00BB30FD" w:rsidRDefault="00E311BA" w:rsidP="00E311BA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D07BA3">
              <w:rPr>
                <w:rFonts w:hint="eastAsia"/>
                <w:strike/>
                <w:color w:val="FF0000"/>
              </w:rPr>
              <w:t>1</w:t>
            </w:r>
          </w:p>
        </w:tc>
      </w:tr>
      <w:tr w:rsidR="00E311BA" w14:paraId="6C4E5B4F" w14:textId="2F36ACA4" w:rsidTr="00744871">
        <w:tc>
          <w:tcPr>
            <w:tcW w:w="2074" w:type="dxa"/>
          </w:tcPr>
          <w:p w14:paraId="02C8E005" w14:textId="06858EBB" w:rsidR="00E311BA" w:rsidRDefault="00E311BA" w:rsidP="00073BC4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r>
              <w:t>S</w:t>
            </w:r>
            <w:proofErr w:type="spellEnd"/>
            <w:r>
              <w:t xml:space="preserve">, </w:t>
            </w:r>
            <w:proofErr w:type="spellStart"/>
            <w:r>
              <w:t>bCM</w:t>
            </w:r>
            <w:proofErr w:type="spellEnd"/>
            <w:r>
              <w:t>, ^CP</w:t>
            </w:r>
          </w:p>
        </w:tc>
        <w:tc>
          <w:tcPr>
            <w:tcW w:w="2074" w:type="dxa"/>
          </w:tcPr>
          <w:p w14:paraId="6F46C714" w14:textId="59388E43" w:rsidR="00E311BA" w:rsidRDefault="00E311BA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A0283C7" w14:textId="77777777" w:rsidR="00E311BA" w:rsidRDefault="00E311BA" w:rsidP="00073BC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2074" w:type="dxa"/>
          </w:tcPr>
          <w:p w14:paraId="5F89CA9F" w14:textId="77777777" w:rsidR="00E311BA" w:rsidRDefault="00E311BA" w:rsidP="00073BC4">
            <w:pPr>
              <w:tabs>
                <w:tab w:val="left" w:pos="3429"/>
              </w:tabs>
              <w:ind w:rightChars="-94" w:right="-197"/>
            </w:pPr>
          </w:p>
        </w:tc>
      </w:tr>
    </w:tbl>
    <w:p w14:paraId="5A10F783" w14:textId="77777777" w:rsidR="00143DF0" w:rsidRDefault="00143DF0" w:rsidP="00073BC4">
      <w:pPr>
        <w:tabs>
          <w:tab w:val="left" w:pos="3429"/>
        </w:tabs>
        <w:ind w:rightChars="-94" w:right="-197"/>
      </w:pPr>
    </w:p>
    <w:p w14:paraId="2962CE76" w14:textId="0A0E1A3B" w:rsidR="00073BC4" w:rsidRDefault="00E311BA" w:rsidP="00073BC4">
      <w:pPr>
        <w:tabs>
          <w:tab w:val="left" w:pos="3429"/>
        </w:tabs>
        <w:ind w:rightChars="-94" w:right="-197"/>
      </w:pPr>
      <w:r>
        <w:t>4-itemset:</w:t>
      </w:r>
    </w:p>
    <w:tbl>
      <w:tblPr>
        <w:tblStyle w:val="a3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E311BA" w14:paraId="470E30AE" w14:textId="77777777" w:rsidTr="00E311BA">
        <w:tc>
          <w:tcPr>
            <w:tcW w:w="2074" w:type="dxa"/>
          </w:tcPr>
          <w:p w14:paraId="050FB1EE" w14:textId="77777777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4</w:t>
            </w:r>
            <w:r>
              <w:t>-itemset</w:t>
            </w:r>
          </w:p>
        </w:tc>
        <w:tc>
          <w:tcPr>
            <w:tcW w:w="2074" w:type="dxa"/>
          </w:tcPr>
          <w:p w14:paraId="4629A791" w14:textId="77777777" w:rsidR="00E311BA" w:rsidRDefault="00E311BA" w:rsidP="00E311BA">
            <w:pPr>
              <w:tabs>
                <w:tab w:val="left" w:pos="3429"/>
              </w:tabs>
              <w:ind w:rightChars="-94" w:right="-197"/>
              <w:jc w:val="left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E311BA" w14:paraId="57D99108" w14:textId="77777777" w:rsidTr="00E311BA">
        <w:tc>
          <w:tcPr>
            <w:tcW w:w="2074" w:type="dxa"/>
          </w:tcPr>
          <w:p w14:paraId="066E563C" w14:textId="77777777" w:rsidR="00E311BA" w:rsidRDefault="00E311BA" w:rsidP="00E311BA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hint="eastAsia"/>
              </w:rPr>
              <w:t>b</w:t>
            </w:r>
            <w:r>
              <w:t>HS</w:t>
            </w:r>
            <w:proofErr w:type="spellEnd"/>
            <w:r>
              <w:t xml:space="preserve">, </w:t>
            </w:r>
            <w:proofErr w:type="spellStart"/>
            <w:r>
              <w:t>sBo</w:t>
            </w:r>
            <w:proofErr w:type="spellEnd"/>
            <w:r>
              <w:t>, ^CM, ^CP</w:t>
            </w:r>
          </w:p>
        </w:tc>
        <w:tc>
          <w:tcPr>
            <w:tcW w:w="2074" w:type="dxa"/>
          </w:tcPr>
          <w:p w14:paraId="51EEF92A" w14:textId="77777777" w:rsidR="00E311BA" w:rsidRDefault="00E311BA" w:rsidP="00E311BA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</w:tr>
    </w:tbl>
    <w:p w14:paraId="2B655A05" w14:textId="6A3B3314" w:rsidR="00E311BA" w:rsidRDefault="00E311BA" w:rsidP="00073BC4">
      <w:pPr>
        <w:tabs>
          <w:tab w:val="left" w:pos="3429"/>
        </w:tabs>
        <w:ind w:rightChars="-94" w:right="-197"/>
      </w:pPr>
    </w:p>
    <w:p w14:paraId="7C23681E" w14:textId="6AA7C5DE" w:rsidR="00E311BA" w:rsidRDefault="00E311BA" w:rsidP="00073BC4">
      <w:pPr>
        <w:tabs>
          <w:tab w:val="left" w:pos="3429"/>
        </w:tabs>
        <w:ind w:rightChars="-94" w:right="-197"/>
      </w:pPr>
    </w:p>
    <w:p w14:paraId="415EC392" w14:textId="77777777" w:rsidR="00E311BA" w:rsidRDefault="00E311BA" w:rsidP="00073BC4">
      <w:pPr>
        <w:tabs>
          <w:tab w:val="left" w:pos="3429"/>
        </w:tabs>
        <w:ind w:rightChars="-94" w:right="-197"/>
      </w:pPr>
    </w:p>
    <w:p w14:paraId="6F313E2E" w14:textId="104F79B5" w:rsidR="007C258C" w:rsidRPr="0060198B" w:rsidRDefault="00D1300D" w:rsidP="00073BC4">
      <w:pPr>
        <w:tabs>
          <w:tab w:val="left" w:pos="3429"/>
        </w:tabs>
        <w:ind w:rightChars="-94" w:right="-197"/>
        <w:rPr>
          <w:b/>
        </w:rPr>
      </w:pPr>
      <w:r w:rsidRPr="00D1300D">
        <w:rPr>
          <w:rFonts w:hint="eastAsia"/>
          <w:b/>
        </w:rPr>
        <w:t>b</w:t>
      </w:r>
      <w:r w:rsidRPr="00D1300D">
        <w:rPr>
          <w:b/>
        </w:rPr>
        <w:t>)</w:t>
      </w:r>
      <w:r w:rsidR="0060198B">
        <w:rPr>
          <w:rFonts w:hint="eastAsia"/>
          <w:b/>
        </w:rPr>
        <w:t xml:space="preserve"> </w:t>
      </w:r>
      <w:r>
        <w:rPr>
          <w:rFonts w:hint="eastAsia"/>
        </w:rPr>
        <w:t>a</w:t>
      </w:r>
      <w:r>
        <w:t xml:space="preserve">ccording </w:t>
      </w:r>
      <w:r w:rsidR="00BE473A">
        <w:t>3-itemset of a), we can conclude:</w:t>
      </w:r>
      <w:r w:rsidR="004654D3">
        <w:t xml:space="preserve"> (</w:t>
      </w:r>
      <w:proofErr w:type="spellStart"/>
      <w:r w:rsidR="004654D3">
        <w:t>min_conf</w:t>
      </w:r>
      <w:proofErr w:type="spellEnd"/>
      <w:r w:rsidR="004654D3">
        <w:t>=70%)</w:t>
      </w:r>
    </w:p>
    <w:tbl>
      <w:tblPr>
        <w:tblStyle w:val="a3"/>
        <w:tblW w:w="9640" w:type="dxa"/>
        <w:tblInd w:w="-672" w:type="dxa"/>
        <w:tblLayout w:type="fixed"/>
        <w:tblLook w:val="04A0" w:firstRow="1" w:lastRow="0" w:firstColumn="1" w:lastColumn="0" w:noHBand="0" w:noVBand="1"/>
      </w:tblPr>
      <w:tblGrid>
        <w:gridCol w:w="1867"/>
        <w:gridCol w:w="1272"/>
        <w:gridCol w:w="1965"/>
        <w:gridCol w:w="1275"/>
        <w:gridCol w:w="1985"/>
        <w:gridCol w:w="1276"/>
      </w:tblGrid>
      <w:tr w:rsidR="00A93A63" w14:paraId="1BFB0599" w14:textId="77777777" w:rsidTr="00837680">
        <w:tc>
          <w:tcPr>
            <w:tcW w:w="1867" w:type="dxa"/>
          </w:tcPr>
          <w:p w14:paraId="10AE330A" w14:textId="7A066BA6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>Rule</w:t>
            </w:r>
          </w:p>
        </w:tc>
        <w:tc>
          <w:tcPr>
            <w:tcW w:w="1272" w:type="dxa"/>
          </w:tcPr>
          <w:p w14:paraId="05E8B192" w14:textId="61B8F0B7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>Confidence</w:t>
            </w:r>
          </w:p>
        </w:tc>
        <w:tc>
          <w:tcPr>
            <w:tcW w:w="1965" w:type="dxa"/>
          </w:tcPr>
          <w:p w14:paraId="4AF0E496" w14:textId="1FD262D4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>Rule</w:t>
            </w:r>
          </w:p>
        </w:tc>
        <w:tc>
          <w:tcPr>
            <w:tcW w:w="1275" w:type="dxa"/>
          </w:tcPr>
          <w:p w14:paraId="167E3153" w14:textId="15D447FD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>Confidence</w:t>
            </w:r>
          </w:p>
        </w:tc>
        <w:tc>
          <w:tcPr>
            <w:tcW w:w="1985" w:type="dxa"/>
          </w:tcPr>
          <w:p w14:paraId="02370709" w14:textId="5CA74661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 xml:space="preserve">Rule </w:t>
            </w:r>
          </w:p>
        </w:tc>
        <w:tc>
          <w:tcPr>
            <w:tcW w:w="1276" w:type="dxa"/>
          </w:tcPr>
          <w:p w14:paraId="14159B7F" w14:textId="2977CBEA" w:rsidR="00BE473A" w:rsidRDefault="00BE473A" w:rsidP="00073BC4">
            <w:pPr>
              <w:tabs>
                <w:tab w:val="left" w:pos="3429"/>
              </w:tabs>
              <w:ind w:rightChars="-94" w:right="-197"/>
            </w:pPr>
            <w:r>
              <w:t>Confidence</w:t>
            </w:r>
          </w:p>
        </w:tc>
      </w:tr>
      <w:tr w:rsidR="00E0274C" w14:paraId="745D16BE" w14:textId="77777777" w:rsidTr="00837680">
        <w:tc>
          <w:tcPr>
            <w:tcW w:w="1867" w:type="dxa"/>
          </w:tcPr>
          <w:p w14:paraId="08127A61" w14:textId="577D4781" w:rsidR="00E0274C" w:rsidRPr="00E8081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E80813">
              <w:rPr>
                <w:rFonts w:hint="eastAsia"/>
                <w:strike/>
                <w:color w:val="FF0000"/>
              </w:rPr>
              <w:t>b</w:t>
            </w:r>
            <w:r w:rsidRPr="00E80813">
              <w:rPr>
                <w:strike/>
                <w:color w:val="FF0000"/>
              </w:rPr>
              <w:t>HS</w:t>
            </w:r>
            <w:proofErr w:type="spellEnd"/>
            <w:r w:rsidRPr="00E80813">
              <w:rPr>
                <w:strike/>
                <w:color w:val="FF0000"/>
              </w:rPr>
              <w:t xml:space="preserve">, </w:t>
            </w:r>
            <w:proofErr w:type="spellStart"/>
            <w:r w:rsidRPr="00E80813">
              <w:rPr>
                <w:strike/>
                <w:color w:val="FF0000"/>
              </w:rPr>
              <w:t>sBo</w:t>
            </w:r>
            <w:proofErr w:type="spellEnd"/>
            <w:r w:rsidRPr="00E80813">
              <w:rPr>
                <w:strike/>
                <w:color w:val="FF0000"/>
              </w:rPr>
              <w:t xml:space="preserve"> → ^CM</w:t>
            </w:r>
          </w:p>
        </w:tc>
        <w:tc>
          <w:tcPr>
            <w:tcW w:w="1272" w:type="dxa"/>
          </w:tcPr>
          <w:p w14:paraId="47ED8CC4" w14:textId="13FDE500" w:rsidR="00E0274C" w:rsidRPr="00E8081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E80813">
              <w:rPr>
                <w:rFonts w:hint="eastAsia"/>
                <w:strike/>
                <w:color w:val="FF0000"/>
              </w:rPr>
              <w:t>2</w:t>
            </w:r>
            <w:r w:rsidRPr="00E80813">
              <w:rPr>
                <w:strike/>
                <w:color w:val="FF0000"/>
              </w:rPr>
              <w:t>/3 ≈0.67</w:t>
            </w:r>
          </w:p>
        </w:tc>
        <w:tc>
          <w:tcPr>
            <w:tcW w:w="1965" w:type="dxa"/>
          </w:tcPr>
          <w:p w14:paraId="7F3E1783" w14:textId="2D19FA41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  <w:r w:rsidRPr="004654D3">
              <w:rPr>
                <w:strike/>
                <w:color w:val="FF0000"/>
              </w:rPr>
              <w:t xml:space="preserve">,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  <w:r w:rsidRPr="004654D3">
              <w:rPr>
                <w:strike/>
                <w:color w:val="FF0000"/>
              </w:rPr>
              <w:t xml:space="preserve"> → ^Bo</w:t>
            </w:r>
          </w:p>
        </w:tc>
        <w:tc>
          <w:tcPr>
            <w:tcW w:w="1275" w:type="dxa"/>
          </w:tcPr>
          <w:p w14:paraId="0C18F467" w14:textId="58A2506D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  <w:tc>
          <w:tcPr>
            <w:tcW w:w="1985" w:type="dxa"/>
          </w:tcPr>
          <w:p w14:paraId="3464D7FA" w14:textId="38959E81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eastAsiaTheme="minorHAnsi"/>
              </w:rPr>
              <w:t xml:space="preserve">^CM, ^CP → </w:t>
            </w:r>
            <w:proofErr w:type="spellStart"/>
            <w:r>
              <w:rPr>
                <w:rFonts w:eastAsiaTheme="minorHAnsi"/>
              </w:rPr>
              <w:t>bHS</w:t>
            </w:r>
            <w:proofErr w:type="spellEnd"/>
          </w:p>
        </w:tc>
        <w:tc>
          <w:tcPr>
            <w:tcW w:w="1276" w:type="dxa"/>
          </w:tcPr>
          <w:p w14:paraId="1BBE7361" w14:textId="036C5C50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  <w:r>
              <w:t>/3 = 1</w:t>
            </w:r>
          </w:p>
        </w:tc>
      </w:tr>
      <w:tr w:rsidR="00E0274C" w14:paraId="3DC486E3" w14:textId="77777777" w:rsidTr="00837680">
        <w:tc>
          <w:tcPr>
            <w:tcW w:w="1867" w:type="dxa"/>
          </w:tcPr>
          <w:p w14:paraId="323E744E" w14:textId="057B2B37" w:rsidR="00E0274C" w:rsidRPr="00E8081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E80813">
              <w:rPr>
                <w:rFonts w:hint="eastAsia"/>
                <w:strike/>
                <w:color w:val="FF0000"/>
              </w:rPr>
              <w:t>b</w:t>
            </w:r>
            <w:r w:rsidRPr="00E80813">
              <w:rPr>
                <w:strike/>
                <w:color w:val="FF0000"/>
              </w:rPr>
              <w:t>HS</w:t>
            </w:r>
            <w:proofErr w:type="spellEnd"/>
            <w:r w:rsidRPr="00E80813">
              <w:rPr>
                <w:strike/>
                <w:color w:val="FF0000"/>
              </w:rPr>
              <w:t xml:space="preserve">, ^CM → </w:t>
            </w:r>
            <w:proofErr w:type="spellStart"/>
            <w:r w:rsidRPr="00E80813">
              <w:rPr>
                <w:strike/>
                <w:color w:val="FF0000"/>
              </w:rPr>
              <w:t>sBo</w:t>
            </w:r>
            <w:proofErr w:type="spellEnd"/>
          </w:p>
        </w:tc>
        <w:tc>
          <w:tcPr>
            <w:tcW w:w="1272" w:type="dxa"/>
          </w:tcPr>
          <w:p w14:paraId="2100A2CA" w14:textId="4DA2298C" w:rsidR="00E0274C" w:rsidRPr="00E8081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E80813">
              <w:rPr>
                <w:rFonts w:hint="eastAsia"/>
                <w:strike/>
                <w:color w:val="FF0000"/>
              </w:rPr>
              <w:t>2</w:t>
            </w:r>
            <w:r w:rsidRPr="00E80813">
              <w:rPr>
                <w:strike/>
                <w:color w:val="FF0000"/>
              </w:rPr>
              <w:t>/3 ≈0.67</w:t>
            </w:r>
          </w:p>
        </w:tc>
        <w:tc>
          <w:tcPr>
            <w:tcW w:w="1965" w:type="dxa"/>
          </w:tcPr>
          <w:p w14:paraId="3071D9AE" w14:textId="66E1D578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strike/>
                <w:color w:val="FF0000"/>
              </w:rPr>
              <w:t xml:space="preserve">^Bo,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  <w:r w:rsidRPr="004654D3">
              <w:rPr>
                <w:strike/>
                <w:color w:val="FF0000"/>
              </w:rPr>
              <w:t xml:space="preserve"> → </w:t>
            </w: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</w:p>
        </w:tc>
        <w:tc>
          <w:tcPr>
            <w:tcW w:w="1275" w:type="dxa"/>
          </w:tcPr>
          <w:p w14:paraId="1AB8A7D4" w14:textId="78011527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  <w:tc>
          <w:tcPr>
            <w:tcW w:w="1985" w:type="dxa"/>
          </w:tcPr>
          <w:p w14:paraId="390B2BA9" w14:textId="73983084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strike/>
                <w:color w:val="FF0000"/>
              </w:rPr>
              <w:t xml:space="preserve">^HS,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  <w:r w:rsidRPr="004654D3">
              <w:rPr>
                <w:strike/>
                <w:color w:val="FF0000"/>
              </w:rPr>
              <w:t xml:space="preserve"> → </w:t>
            </w:r>
            <w:proofErr w:type="spellStart"/>
            <w:r w:rsidRPr="004654D3">
              <w:rPr>
                <w:strike/>
                <w:color w:val="FF0000"/>
              </w:rPr>
              <w:t>bCP</w:t>
            </w:r>
            <w:proofErr w:type="spellEnd"/>
          </w:p>
        </w:tc>
        <w:tc>
          <w:tcPr>
            <w:tcW w:w="1276" w:type="dxa"/>
          </w:tcPr>
          <w:p w14:paraId="7C96BC58" w14:textId="3DB69506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</w:tr>
      <w:tr w:rsidR="00E0274C" w14:paraId="16975989" w14:textId="77777777" w:rsidTr="00837680">
        <w:tc>
          <w:tcPr>
            <w:tcW w:w="1867" w:type="dxa"/>
          </w:tcPr>
          <w:p w14:paraId="37778350" w14:textId="0B1077DF" w:rsidR="00E0274C" w:rsidRDefault="00E0274C" w:rsidP="00E0274C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eastAsiaTheme="minorHAnsi"/>
              </w:rPr>
              <w:t>sBo</w:t>
            </w:r>
            <w:proofErr w:type="spellEnd"/>
            <w:r>
              <w:rPr>
                <w:rFonts w:eastAsiaTheme="minorHAnsi"/>
              </w:rPr>
              <w:t>, ^</w:t>
            </w:r>
            <w:r>
              <w:rPr>
                <w:rFonts w:eastAsiaTheme="minorHAnsi" w:hint="eastAsia"/>
              </w:rPr>
              <w:t>CM</w:t>
            </w:r>
            <w:r>
              <w:rPr>
                <w:rFonts w:eastAsiaTheme="minorHAnsi"/>
              </w:rPr>
              <w:t xml:space="preserve"> → </w:t>
            </w:r>
            <w:proofErr w:type="spellStart"/>
            <w:r>
              <w:rPr>
                <w:rFonts w:eastAsiaTheme="minorHAnsi"/>
              </w:rPr>
              <w:t>bHS</w:t>
            </w:r>
            <w:proofErr w:type="spellEnd"/>
          </w:p>
        </w:tc>
        <w:tc>
          <w:tcPr>
            <w:tcW w:w="1272" w:type="dxa"/>
          </w:tcPr>
          <w:p w14:paraId="7EF56D86" w14:textId="2B7434C1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/2 = 1</w:t>
            </w:r>
          </w:p>
        </w:tc>
        <w:tc>
          <w:tcPr>
            <w:tcW w:w="1965" w:type="dxa"/>
          </w:tcPr>
          <w:p w14:paraId="2877A93D" w14:textId="6D8EEC86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  <w:r w:rsidRPr="004654D3">
              <w:rPr>
                <w:strike/>
                <w:color w:val="FF0000"/>
              </w:rPr>
              <w:t xml:space="preserve">,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  <w:r w:rsidRPr="004654D3">
              <w:rPr>
                <w:strike/>
                <w:color w:val="FF0000"/>
              </w:rPr>
              <w:t xml:space="preserve"> → ^CP</w:t>
            </w:r>
          </w:p>
        </w:tc>
        <w:tc>
          <w:tcPr>
            <w:tcW w:w="1275" w:type="dxa"/>
          </w:tcPr>
          <w:p w14:paraId="11A450DF" w14:textId="77A4D910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  <w:tc>
          <w:tcPr>
            <w:tcW w:w="1985" w:type="dxa"/>
          </w:tcPr>
          <w:p w14:paraId="67BF27F7" w14:textId="66D9981D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eastAsiaTheme="minorHAnsi"/>
              </w:rPr>
              <w:t xml:space="preserve">^HS, </w:t>
            </w:r>
            <w:proofErr w:type="spellStart"/>
            <w:r>
              <w:rPr>
                <w:rFonts w:eastAsiaTheme="minorHAnsi"/>
              </w:rPr>
              <w:t>bCP</w:t>
            </w:r>
            <w:proofErr w:type="spellEnd"/>
            <w:r>
              <w:rPr>
                <w:rFonts w:eastAsiaTheme="minorHAnsi"/>
              </w:rPr>
              <w:t xml:space="preserve"> → </w:t>
            </w:r>
            <w:proofErr w:type="spellStart"/>
            <w:r>
              <w:rPr>
                <w:rFonts w:eastAsiaTheme="minorHAnsi"/>
              </w:rPr>
              <w:t>bCM</w:t>
            </w:r>
            <w:proofErr w:type="spellEnd"/>
          </w:p>
        </w:tc>
        <w:tc>
          <w:tcPr>
            <w:tcW w:w="1276" w:type="dxa"/>
          </w:tcPr>
          <w:p w14:paraId="2B6D2E56" w14:textId="4E29BBC7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/2 = 1</w:t>
            </w:r>
          </w:p>
        </w:tc>
      </w:tr>
      <w:tr w:rsidR="00E0274C" w14:paraId="5C7EC259" w14:textId="77777777" w:rsidTr="00837680">
        <w:tc>
          <w:tcPr>
            <w:tcW w:w="1867" w:type="dxa"/>
          </w:tcPr>
          <w:p w14:paraId="47528A67" w14:textId="0147E078" w:rsidR="00E0274C" w:rsidRDefault="00E0274C" w:rsidP="00E0274C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eastAsiaTheme="minorHAnsi"/>
              </w:rPr>
              <w:t>bHS</w:t>
            </w:r>
            <w:proofErr w:type="spellEnd"/>
            <w:r>
              <w:rPr>
                <w:rFonts w:eastAsiaTheme="minorHAnsi"/>
              </w:rPr>
              <w:t xml:space="preserve">, </w:t>
            </w:r>
            <w:proofErr w:type="spellStart"/>
            <w:r>
              <w:rPr>
                <w:rFonts w:eastAsiaTheme="minorHAnsi"/>
              </w:rPr>
              <w:t>sBo</w:t>
            </w:r>
            <w:proofErr w:type="spellEnd"/>
            <w:r>
              <w:rPr>
                <w:rFonts w:eastAsiaTheme="minorHAnsi"/>
              </w:rPr>
              <w:t xml:space="preserve"> → ^CP</w:t>
            </w:r>
          </w:p>
        </w:tc>
        <w:tc>
          <w:tcPr>
            <w:tcW w:w="1272" w:type="dxa"/>
          </w:tcPr>
          <w:p w14:paraId="44945CA5" w14:textId="419F2B8C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  <w:r>
              <w:t>/3 = 1</w:t>
            </w:r>
          </w:p>
        </w:tc>
        <w:tc>
          <w:tcPr>
            <w:tcW w:w="1965" w:type="dxa"/>
          </w:tcPr>
          <w:p w14:paraId="0AB30DDF" w14:textId="41FD1657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  <w:r w:rsidRPr="004654D3">
              <w:rPr>
                <w:strike/>
                <w:color w:val="FF0000"/>
              </w:rPr>
              <w:t xml:space="preserve">, ^CP →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</w:p>
        </w:tc>
        <w:tc>
          <w:tcPr>
            <w:tcW w:w="1275" w:type="dxa"/>
          </w:tcPr>
          <w:p w14:paraId="1227D505" w14:textId="5C3A5A75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/5 = 0.4</w:t>
            </w:r>
          </w:p>
        </w:tc>
        <w:tc>
          <w:tcPr>
            <w:tcW w:w="1985" w:type="dxa"/>
          </w:tcPr>
          <w:p w14:paraId="1D23CC5A" w14:textId="00802974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  <w:r w:rsidRPr="004654D3">
              <w:rPr>
                <w:strike/>
                <w:color w:val="FF0000"/>
              </w:rPr>
              <w:t xml:space="preserve">, </w:t>
            </w:r>
            <w:proofErr w:type="spellStart"/>
            <w:r w:rsidRPr="004654D3">
              <w:rPr>
                <w:strike/>
                <w:color w:val="FF0000"/>
              </w:rPr>
              <w:t>bCP</w:t>
            </w:r>
            <w:proofErr w:type="spellEnd"/>
            <w:r w:rsidRPr="004654D3">
              <w:rPr>
                <w:strike/>
                <w:color w:val="FF0000"/>
              </w:rPr>
              <w:t xml:space="preserve"> → ^HS</w:t>
            </w:r>
          </w:p>
        </w:tc>
        <w:tc>
          <w:tcPr>
            <w:tcW w:w="1276" w:type="dxa"/>
          </w:tcPr>
          <w:p w14:paraId="016360A1" w14:textId="03F60985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</w:tr>
      <w:tr w:rsidR="00E0274C" w14:paraId="253DD797" w14:textId="77777777" w:rsidTr="00837680">
        <w:tc>
          <w:tcPr>
            <w:tcW w:w="1867" w:type="dxa"/>
          </w:tcPr>
          <w:p w14:paraId="05F2C394" w14:textId="4DC0EFC4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  <w:r w:rsidRPr="004654D3">
              <w:rPr>
                <w:strike/>
                <w:color w:val="FF0000"/>
              </w:rPr>
              <w:t xml:space="preserve">, ^CP → </w:t>
            </w:r>
            <w:proofErr w:type="spellStart"/>
            <w:r w:rsidRPr="004654D3">
              <w:rPr>
                <w:strike/>
                <w:color w:val="FF0000"/>
              </w:rPr>
              <w:t>sBo</w:t>
            </w:r>
            <w:proofErr w:type="spellEnd"/>
          </w:p>
        </w:tc>
        <w:tc>
          <w:tcPr>
            <w:tcW w:w="1272" w:type="dxa"/>
          </w:tcPr>
          <w:p w14:paraId="4D45AB47" w14:textId="2E44FF8D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 w:rsidRPr="004654D3">
              <w:rPr>
                <w:rFonts w:hint="eastAsia"/>
                <w:strike/>
                <w:color w:val="FF0000"/>
              </w:rPr>
              <w:t>3</w:t>
            </w:r>
            <w:r w:rsidRPr="004654D3">
              <w:rPr>
                <w:strike/>
                <w:color w:val="FF0000"/>
              </w:rPr>
              <w:t>/5 = 0.6</w:t>
            </w:r>
          </w:p>
        </w:tc>
        <w:tc>
          <w:tcPr>
            <w:tcW w:w="1965" w:type="dxa"/>
          </w:tcPr>
          <w:p w14:paraId="04C8AA93" w14:textId="1F3C7FC0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>
              <w:rPr>
                <w:rFonts w:eastAsiaTheme="minorHAnsi"/>
              </w:rPr>
              <w:t>bCM</w:t>
            </w:r>
            <w:proofErr w:type="spellEnd"/>
            <w:r>
              <w:rPr>
                <w:rFonts w:eastAsiaTheme="minorHAnsi"/>
              </w:rPr>
              <w:t xml:space="preserve">, ^CP → </w:t>
            </w:r>
            <w:proofErr w:type="spellStart"/>
            <w:r>
              <w:rPr>
                <w:rFonts w:eastAsiaTheme="minorHAnsi"/>
              </w:rPr>
              <w:t>bHS</w:t>
            </w:r>
            <w:proofErr w:type="spellEnd"/>
          </w:p>
        </w:tc>
        <w:tc>
          <w:tcPr>
            <w:tcW w:w="1275" w:type="dxa"/>
          </w:tcPr>
          <w:p w14:paraId="21446C79" w14:textId="15532CBB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>
              <w:rPr>
                <w:rFonts w:hint="eastAsia"/>
              </w:rPr>
              <w:t>2</w:t>
            </w:r>
            <w:r>
              <w:t>/2 = 1</w:t>
            </w:r>
          </w:p>
        </w:tc>
        <w:tc>
          <w:tcPr>
            <w:tcW w:w="1985" w:type="dxa"/>
          </w:tcPr>
          <w:p w14:paraId="590211BB" w14:textId="4490D7A0" w:rsidR="00E0274C" w:rsidRDefault="00E0274C" w:rsidP="00E0274C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hint="eastAsia"/>
              </w:rPr>
              <w:t>s</w:t>
            </w:r>
            <w:r>
              <w:t>Bo</w:t>
            </w:r>
            <w:proofErr w:type="spellEnd"/>
            <w:r>
              <w:t xml:space="preserve">, ^CM </w:t>
            </w:r>
            <w:r>
              <w:rPr>
                <w:rFonts w:eastAsiaTheme="minorHAnsi"/>
              </w:rPr>
              <w:t>→ ^CP</w:t>
            </w:r>
          </w:p>
        </w:tc>
        <w:tc>
          <w:tcPr>
            <w:tcW w:w="1276" w:type="dxa"/>
          </w:tcPr>
          <w:p w14:paraId="3F6F207B" w14:textId="66407F3A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/2 = 1</w:t>
            </w:r>
          </w:p>
        </w:tc>
      </w:tr>
      <w:tr w:rsidR="00E0274C" w14:paraId="66383B9C" w14:textId="77777777" w:rsidTr="00837680">
        <w:tc>
          <w:tcPr>
            <w:tcW w:w="1867" w:type="dxa"/>
          </w:tcPr>
          <w:p w14:paraId="50848B94" w14:textId="41D417BC" w:rsidR="00E0274C" w:rsidRDefault="00E0274C" w:rsidP="00E0274C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eastAsiaTheme="minorHAnsi"/>
              </w:rPr>
              <w:t>sBo</w:t>
            </w:r>
            <w:proofErr w:type="spellEnd"/>
            <w:r>
              <w:rPr>
                <w:rFonts w:eastAsiaTheme="minorHAnsi"/>
              </w:rPr>
              <w:t xml:space="preserve">, ^CP → </w:t>
            </w:r>
            <w:proofErr w:type="spellStart"/>
            <w:r>
              <w:rPr>
                <w:rFonts w:eastAsiaTheme="minorHAnsi"/>
              </w:rPr>
              <w:t>bHS</w:t>
            </w:r>
            <w:proofErr w:type="spellEnd"/>
          </w:p>
        </w:tc>
        <w:tc>
          <w:tcPr>
            <w:tcW w:w="1272" w:type="dxa"/>
          </w:tcPr>
          <w:p w14:paraId="07EB90CC" w14:textId="61825BAD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  <w:r>
              <w:t>/3 = 1</w:t>
            </w:r>
          </w:p>
        </w:tc>
        <w:tc>
          <w:tcPr>
            <w:tcW w:w="1965" w:type="dxa"/>
          </w:tcPr>
          <w:p w14:paraId="731EA864" w14:textId="669F4BFF" w:rsidR="00E0274C" w:rsidRDefault="00E0274C" w:rsidP="00E0274C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eastAsiaTheme="minorHAnsi"/>
              </w:rPr>
              <w:t>bHS</w:t>
            </w:r>
            <w:proofErr w:type="spellEnd"/>
            <w:r>
              <w:rPr>
                <w:rFonts w:eastAsiaTheme="minorHAnsi"/>
              </w:rPr>
              <w:t>, ^CM → ^CP</w:t>
            </w:r>
          </w:p>
        </w:tc>
        <w:tc>
          <w:tcPr>
            <w:tcW w:w="1275" w:type="dxa"/>
          </w:tcPr>
          <w:p w14:paraId="7A2EECB3" w14:textId="0833510E" w:rsidR="00E0274C" w:rsidRDefault="00E0274C" w:rsidP="00E0274C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  <w:r>
              <w:t>/3 = 1</w:t>
            </w:r>
          </w:p>
        </w:tc>
        <w:tc>
          <w:tcPr>
            <w:tcW w:w="1985" w:type="dxa"/>
          </w:tcPr>
          <w:p w14:paraId="753B9047" w14:textId="672B1807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proofErr w:type="spellStart"/>
            <w:r>
              <w:rPr>
                <w:rFonts w:hint="eastAsia"/>
                <w:strike/>
                <w:color w:val="FF0000"/>
              </w:rPr>
              <w:t>s</w:t>
            </w:r>
            <w:r>
              <w:rPr>
                <w:strike/>
                <w:color w:val="FF0000"/>
              </w:rPr>
              <w:t>Bo</w:t>
            </w:r>
            <w:proofErr w:type="spellEnd"/>
            <w:r>
              <w:rPr>
                <w:strike/>
                <w:color w:val="FF0000"/>
              </w:rPr>
              <w:t xml:space="preserve">, ^CP </w:t>
            </w:r>
            <w:r w:rsidRPr="004654D3">
              <w:rPr>
                <w:strike/>
                <w:color w:val="FF0000"/>
              </w:rPr>
              <w:t>→</w:t>
            </w:r>
            <w:r>
              <w:rPr>
                <w:strike/>
                <w:color w:val="FF0000"/>
              </w:rPr>
              <w:t xml:space="preserve"> ^CM</w:t>
            </w:r>
          </w:p>
        </w:tc>
        <w:tc>
          <w:tcPr>
            <w:tcW w:w="1276" w:type="dxa"/>
          </w:tcPr>
          <w:p w14:paraId="091ADA60" w14:textId="6EBAF099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2</w:t>
            </w:r>
            <w:r>
              <w:rPr>
                <w:strike/>
                <w:color w:val="FF0000"/>
              </w:rPr>
              <w:t xml:space="preserve">/3 </w:t>
            </w:r>
            <w:r w:rsidRPr="004654D3">
              <w:rPr>
                <w:strike/>
                <w:color w:val="FF0000"/>
              </w:rPr>
              <w:t>≈0.67</w:t>
            </w:r>
          </w:p>
        </w:tc>
      </w:tr>
      <w:tr w:rsidR="00E0274C" w14:paraId="7093C9BB" w14:textId="77777777" w:rsidTr="00837680">
        <w:tc>
          <w:tcPr>
            <w:tcW w:w="1867" w:type="dxa"/>
          </w:tcPr>
          <w:p w14:paraId="27591087" w14:textId="7F0B3AC2" w:rsidR="00E0274C" w:rsidRDefault="00E0274C" w:rsidP="00E0274C">
            <w:pPr>
              <w:tabs>
                <w:tab w:val="left" w:pos="3429"/>
              </w:tabs>
              <w:ind w:rightChars="-94" w:right="-197"/>
              <w:rPr>
                <w:rFonts w:eastAsiaTheme="minorHAnsi"/>
              </w:rPr>
            </w:pPr>
            <w:proofErr w:type="spellStart"/>
            <w:r w:rsidRPr="004654D3">
              <w:rPr>
                <w:rFonts w:hint="eastAsia"/>
                <w:strike/>
                <w:color w:val="FF0000"/>
              </w:rPr>
              <w:t>b</w:t>
            </w:r>
            <w:r w:rsidRPr="004654D3">
              <w:rPr>
                <w:strike/>
                <w:color w:val="FF0000"/>
              </w:rPr>
              <w:t>HS</w:t>
            </w:r>
            <w:proofErr w:type="spellEnd"/>
            <w:r w:rsidRPr="004654D3">
              <w:rPr>
                <w:strike/>
                <w:color w:val="FF0000"/>
              </w:rPr>
              <w:t xml:space="preserve">, ^Bo → </w:t>
            </w:r>
            <w:proofErr w:type="spellStart"/>
            <w:r w:rsidRPr="004654D3">
              <w:rPr>
                <w:strike/>
                <w:color w:val="FF0000"/>
              </w:rPr>
              <w:t>bCM</w:t>
            </w:r>
            <w:proofErr w:type="spellEnd"/>
          </w:p>
        </w:tc>
        <w:tc>
          <w:tcPr>
            <w:tcW w:w="1272" w:type="dxa"/>
          </w:tcPr>
          <w:p w14:paraId="1EDBC963" w14:textId="6CDA2D98" w:rsidR="00E0274C" w:rsidRDefault="00E0274C" w:rsidP="00E0274C">
            <w:pPr>
              <w:tabs>
                <w:tab w:val="left" w:pos="3429"/>
              </w:tabs>
              <w:ind w:rightChars="-94" w:right="-197"/>
            </w:pPr>
            <w:r w:rsidRPr="004654D3">
              <w:rPr>
                <w:rFonts w:hint="eastAsia"/>
                <w:strike/>
                <w:color w:val="FF0000"/>
              </w:rPr>
              <w:t>2</w:t>
            </w:r>
            <w:r w:rsidRPr="004654D3">
              <w:rPr>
                <w:strike/>
                <w:color w:val="FF0000"/>
              </w:rPr>
              <w:t>/3 ≈0.67</w:t>
            </w:r>
          </w:p>
        </w:tc>
        <w:tc>
          <w:tcPr>
            <w:tcW w:w="1965" w:type="dxa"/>
          </w:tcPr>
          <w:p w14:paraId="70C9933C" w14:textId="33B92A47" w:rsidR="00E0274C" w:rsidRDefault="00E0274C" w:rsidP="00E0274C">
            <w:pPr>
              <w:tabs>
                <w:tab w:val="left" w:pos="3429"/>
              </w:tabs>
              <w:ind w:rightChars="-94" w:right="-197"/>
              <w:rPr>
                <w:rFonts w:eastAsiaTheme="minorHAnsi"/>
              </w:rPr>
            </w:pPr>
            <w:proofErr w:type="spellStart"/>
            <w:r w:rsidRPr="004654D3">
              <w:rPr>
                <w:strike/>
                <w:color w:val="FF0000"/>
              </w:rPr>
              <w:t>bHS</w:t>
            </w:r>
            <w:proofErr w:type="spellEnd"/>
            <w:r w:rsidRPr="004654D3">
              <w:rPr>
                <w:strike/>
                <w:color w:val="FF0000"/>
              </w:rPr>
              <w:t>, ^CP → ^CM</w:t>
            </w:r>
          </w:p>
        </w:tc>
        <w:tc>
          <w:tcPr>
            <w:tcW w:w="1275" w:type="dxa"/>
          </w:tcPr>
          <w:p w14:paraId="00224E73" w14:textId="6197B55D" w:rsidR="00E0274C" w:rsidRDefault="00E0274C" w:rsidP="00E0274C">
            <w:pPr>
              <w:tabs>
                <w:tab w:val="left" w:pos="3429"/>
              </w:tabs>
              <w:ind w:rightChars="-94" w:right="-197"/>
            </w:pPr>
            <w:r w:rsidRPr="004654D3">
              <w:rPr>
                <w:rFonts w:hint="eastAsia"/>
                <w:strike/>
                <w:color w:val="FF0000"/>
              </w:rPr>
              <w:t>3</w:t>
            </w:r>
            <w:r w:rsidRPr="004654D3">
              <w:rPr>
                <w:strike/>
                <w:color w:val="FF0000"/>
              </w:rPr>
              <w:t>/5 = 0.6</w:t>
            </w:r>
          </w:p>
        </w:tc>
        <w:tc>
          <w:tcPr>
            <w:tcW w:w="1985" w:type="dxa"/>
          </w:tcPr>
          <w:p w14:paraId="3F2849C0" w14:textId="5EEA2B3E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^</w:t>
            </w:r>
            <w:r>
              <w:rPr>
                <w:strike/>
                <w:color w:val="FF0000"/>
              </w:rPr>
              <w:t xml:space="preserve">CM, ^CP </w:t>
            </w:r>
            <w:r w:rsidRPr="004654D3">
              <w:rPr>
                <w:strike/>
                <w:color w:val="FF0000"/>
              </w:rPr>
              <w:t>→</w:t>
            </w:r>
            <w:r>
              <w:rPr>
                <w:strike/>
                <w:color w:val="FF0000"/>
              </w:rPr>
              <w:t xml:space="preserve"> </w:t>
            </w:r>
            <w:proofErr w:type="spellStart"/>
            <w:r>
              <w:rPr>
                <w:strike/>
                <w:color w:val="FF0000"/>
              </w:rPr>
              <w:t>sBo</w:t>
            </w:r>
            <w:proofErr w:type="spellEnd"/>
          </w:p>
        </w:tc>
        <w:tc>
          <w:tcPr>
            <w:tcW w:w="1276" w:type="dxa"/>
          </w:tcPr>
          <w:p w14:paraId="07A21888" w14:textId="59D05D64" w:rsidR="00E0274C" w:rsidRPr="004654D3" w:rsidRDefault="00E0274C" w:rsidP="00E0274C">
            <w:pPr>
              <w:tabs>
                <w:tab w:val="left" w:pos="3429"/>
              </w:tabs>
              <w:ind w:rightChars="-94" w:right="-197"/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2</w:t>
            </w:r>
            <w:r>
              <w:rPr>
                <w:strike/>
                <w:color w:val="FF0000"/>
              </w:rPr>
              <w:t xml:space="preserve">/3 </w:t>
            </w:r>
            <w:r w:rsidRPr="004654D3">
              <w:rPr>
                <w:strike/>
                <w:color w:val="FF0000"/>
              </w:rPr>
              <w:t>≈0.67</w:t>
            </w:r>
          </w:p>
        </w:tc>
      </w:tr>
    </w:tbl>
    <w:p w14:paraId="1C45D8E0" w14:textId="7F4BA218" w:rsidR="00BE473A" w:rsidRDefault="0060198B" w:rsidP="00073BC4">
      <w:pPr>
        <w:tabs>
          <w:tab w:val="left" w:pos="3429"/>
        </w:tabs>
        <w:ind w:rightChars="-94" w:right="-197"/>
      </w:pPr>
      <w:r>
        <w:t>Strong rules for conf&gt;70%:</w:t>
      </w:r>
    </w:p>
    <w:p w14:paraId="139669A2" w14:textId="1C9C3E98" w:rsidR="0060198B" w:rsidRDefault="0060198B" w:rsidP="00073BC4">
      <w:pPr>
        <w:tabs>
          <w:tab w:val="left" w:pos="3429"/>
        </w:tabs>
        <w:ind w:rightChars="-94" w:right="-197"/>
        <w:rPr>
          <w:rFonts w:eastAsiaTheme="minorHAnsi"/>
        </w:rPr>
      </w:pPr>
      <w:proofErr w:type="spellStart"/>
      <w:r>
        <w:rPr>
          <w:rFonts w:eastAsiaTheme="minorHAnsi"/>
        </w:rPr>
        <w:t>sBo</w:t>
      </w:r>
      <w:proofErr w:type="spellEnd"/>
      <w:r>
        <w:rPr>
          <w:rFonts w:eastAsiaTheme="minorHAnsi"/>
        </w:rPr>
        <w:t>, ^</w:t>
      </w:r>
      <w:r>
        <w:rPr>
          <w:rFonts w:eastAsiaTheme="minorHAnsi" w:hint="eastAsia"/>
        </w:rPr>
        <w:t>CM</w:t>
      </w:r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bHS</w:t>
      </w:r>
      <w:proofErr w:type="spellEnd"/>
      <w:r>
        <w:rPr>
          <w:rFonts w:eastAsiaTheme="minorHAnsi"/>
        </w:rPr>
        <w:t xml:space="preserve">    </w:t>
      </w:r>
      <w:proofErr w:type="spellStart"/>
      <w:r>
        <w:rPr>
          <w:rFonts w:eastAsiaTheme="minorHAnsi"/>
        </w:rPr>
        <w:t>bHS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sBo</w:t>
      </w:r>
      <w:proofErr w:type="spellEnd"/>
      <w:r>
        <w:rPr>
          <w:rFonts w:eastAsiaTheme="minorHAnsi"/>
        </w:rPr>
        <w:t xml:space="preserve"> → ^CP    </w:t>
      </w:r>
      <w:proofErr w:type="spellStart"/>
      <w:r>
        <w:rPr>
          <w:rFonts w:eastAsiaTheme="minorHAnsi"/>
        </w:rPr>
        <w:t>sBo</w:t>
      </w:r>
      <w:proofErr w:type="spellEnd"/>
      <w:r>
        <w:rPr>
          <w:rFonts w:eastAsiaTheme="minorHAnsi"/>
        </w:rPr>
        <w:t xml:space="preserve">, ^CP → </w:t>
      </w:r>
      <w:proofErr w:type="spellStart"/>
      <w:r>
        <w:rPr>
          <w:rFonts w:eastAsiaTheme="minorHAnsi"/>
        </w:rPr>
        <w:t>bHS</w:t>
      </w:r>
      <w:proofErr w:type="spellEnd"/>
      <w:r>
        <w:rPr>
          <w:rFonts w:eastAsiaTheme="minorHAnsi"/>
        </w:rPr>
        <w:t xml:space="preserve">    </w:t>
      </w:r>
      <w:proofErr w:type="spellStart"/>
      <w:r>
        <w:rPr>
          <w:rFonts w:eastAsiaTheme="minorHAnsi"/>
        </w:rPr>
        <w:t>bCM</w:t>
      </w:r>
      <w:proofErr w:type="spellEnd"/>
      <w:r>
        <w:rPr>
          <w:rFonts w:eastAsiaTheme="minorHAnsi"/>
        </w:rPr>
        <w:t xml:space="preserve">, ^CP → </w:t>
      </w:r>
      <w:proofErr w:type="spellStart"/>
      <w:r>
        <w:rPr>
          <w:rFonts w:eastAsiaTheme="minorHAnsi"/>
        </w:rPr>
        <w:t>bHS</w:t>
      </w:r>
      <w:proofErr w:type="spellEnd"/>
    </w:p>
    <w:p w14:paraId="4E1D8BD4" w14:textId="57F451A0" w:rsidR="00143DF0" w:rsidRPr="00143DF0" w:rsidRDefault="0060198B" w:rsidP="00143DF0">
      <w:pPr>
        <w:tabs>
          <w:tab w:val="left" w:pos="3429"/>
        </w:tabs>
        <w:ind w:rightChars="-94" w:right="-197"/>
        <w:rPr>
          <w:rFonts w:eastAsiaTheme="minorHAnsi"/>
        </w:rPr>
      </w:pPr>
      <w:proofErr w:type="spellStart"/>
      <w:r>
        <w:rPr>
          <w:rFonts w:eastAsiaTheme="minorHAnsi"/>
        </w:rPr>
        <w:t>bHS</w:t>
      </w:r>
      <w:proofErr w:type="spellEnd"/>
      <w:r>
        <w:rPr>
          <w:rFonts w:eastAsiaTheme="minorHAnsi"/>
        </w:rPr>
        <w:t xml:space="preserve">, ^CM → ^CP   ^CM, ^CP → </w:t>
      </w:r>
      <w:proofErr w:type="spellStart"/>
      <w:r>
        <w:rPr>
          <w:rFonts w:eastAsiaTheme="minorHAnsi"/>
        </w:rPr>
        <w:t>bHS</w:t>
      </w:r>
      <w:proofErr w:type="spellEnd"/>
      <w:r>
        <w:rPr>
          <w:rFonts w:eastAsiaTheme="minorHAnsi"/>
        </w:rPr>
        <w:t xml:space="preserve">   ^HS, </w:t>
      </w:r>
      <w:proofErr w:type="spellStart"/>
      <w:r>
        <w:rPr>
          <w:rFonts w:eastAsiaTheme="minorHAnsi"/>
        </w:rPr>
        <w:t>bCP</w:t>
      </w:r>
      <w:proofErr w:type="spellEnd"/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bCM</w:t>
      </w:r>
      <w:proofErr w:type="spellEnd"/>
      <w:r w:rsidR="00E0274C">
        <w:rPr>
          <w:rFonts w:eastAsiaTheme="minorHAnsi"/>
        </w:rPr>
        <w:t xml:space="preserve">   </w:t>
      </w:r>
      <w:proofErr w:type="spellStart"/>
      <w:r w:rsidR="00E0274C">
        <w:rPr>
          <w:rFonts w:hint="eastAsia"/>
        </w:rPr>
        <w:t>s</w:t>
      </w:r>
      <w:r w:rsidR="00E0274C">
        <w:t>Bo</w:t>
      </w:r>
      <w:proofErr w:type="spellEnd"/>
      <w:r w:rsidR="00E0274C">
        <w:t xml:space="preserve">, ^CM </w:t>
      </w:r>
      <w:r w:rsidR="00E0274C">
        <w:rPr>
          <w:rFonts w:eastAsiaTheme="minorHAnsi"/>
        </w:rPr>
        <w:t>→ ^CP</w:t>
      </w:r>
    </w:p>
    <w:p w14:paraId="3AE760C1" w14:textId="24783122" w:rsidR="00FB131B" w:rsidRDefault="00FB131B" w:rsidP="00FB131B">
      <w:pPr>
        <w:tabs>
          <w:tab w:val="left" w:pos="666"/>
        </w:tabs>
        <w:rPr>
          <w:b/>
        </w:rPr>
      </w:pPr>
      <w:ins w:id="676" w:author="sun rui" w:date="2018-10-04T15:34:00Z">
        <w:r w:rsidRPr="001A02E1">
          <w:rPr>
            <w:b/>
          </w:rPr>
          <w:lastRenderedPageBreak/>
          <w:t xml:space="preserve">Answer </w:t>
        </w:r>
      </w:ins>
      <w:r>
        <w:rPr>
          <w:b/>
        </w:rPr>
        <w:t>3</w:t>
      </w:r>
      <w:ins w:id="677" w:author="sun rui" w:date="2018-10-04T15:34:00Z">
        <w:r w:rsidRPr="001A02E1">
          <w:rPr>
            <w:b/>
          </w:rPr>
          <w:t>:</w:t>
        </w:r>
      </w:ins>
    </w:p>
    <w:p w14:paraId="3201A963" w14:textId="5C1A4072" w:rsidR="006B382F" w:rsidRPr="006B382F" w:rsidRDefault="006B382F" w:rsidP="00FB131B">
      <w:pPr>
        <w:tabs>
          <w:tab w:val="left" w:pos="666"/>
        </w:tabs>
      </w:pPr>
      <w:r w:rsidRPr="006B382F">
        <w:t>c</w:t>
      </w:r>
      <w:proofErr w:type="gramStart"/>
      <w:r w:rsidRPr="006B382F">
        <w:t>1:Up</w:t>
      </w:r>
      <w:proofErr w:type="gramEnd"/>
      <w:r w:rsidRPr="006B382F">
        <w:t>, c2:Down, c3:Level</w:t>
      </w:r>
    </w:p>
    <w:p w14:paraId="162EAABF" w14:textId="3ED69A8C" w:rsidR="00575EC2" w:rsidRPr="00575EC2" w:rsidRDefault="00575EC2" w:rsidP="00575EC2">
      <w:pPr>
        <w:tabs>
          <w:tab w:val="left" w:pos="3429"/>
        </w:tabs>
        <w:ind w:rightChars="-94" w:right="-197"/>
        <w:rPr>
          <w:ins w:id="678" w:author="sun rui" w:date="2018-10-04T15:34:00Z"/>
        </w:rPr>
      </w:pPr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c1, c2, c3) </w:t>
      </w:r>
      <w:r w:rsidR="00A17172">
        <w:t xml:space="preserve">= </w:t>
      </w:r>
      <w:r w:rsidR="00A17172">
        <w:rPr>
          <w:rFonts w:hint="eastAsia"/>
        </w:rPr>
        <w:t>I</w:t>
      </w:r>
      <w:r w:rsidR="00A17172">
        <w:t>(</w:t>
      </w:r>
      <w:r w:rsidR="00A17172">
        <w:t>3</w:t>
      </w:r>
      <w:r w:rsidR="00A17172">
        <w:t xml:space="preserve">, </w:t>
      </w:r>
      <w:r w:rsidR="00A17172">
        <w:t>2</w:t>
      </w:r>
      <w:r w:rsidR="00A17172">
        <w:t xml:space="preserve">, </w:t>
      </w:r>
      <w:r w:rsidR="00A17172">
        <w:t>2</w:t>
      </w:r>
      <w:r w:rsidR="00A17172">
        <w:t>)</w:t>
      </w:r>
      <w:r w:rsidR="00A17172"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 w:rsidRPr="00163548">
        <w:t xml:space="preserve"> ≈ </w:t>
      </w:r>
      <w:r w:rsidR="00762606">
        <w:t>1.557</w:t>
      </w:r>
    </w:p>
    <w:p w14:paraId="28552D50" w14:textId="78585142" w:rsidR="00FB131B" w:rsidRDefault="007D7339" w:rsidP="00073BC4">
      <w:pPr>
        <w:tabs>
          <w:tab w:val="left" w:pos="3429"/>
        </w:tabs>
        <w:ind w:rightChars="-94" w:right="-197"/>
      </w:pPr>
      <w:r>
        <w:t>Entropy for 2TDB: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3388" w14:paraId="2C085E3B" w14:textId="77777777" w:rsidTr="00833388">
        <w:tc>
          <w:tcPr>
            <w:tcW w:w="1659" w:type="dxa"/>
          </w:tcPr>
          <w:p w14:paraId="5978CA9D" w14:textId="3D382918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TDB</w:t>
            </w:r>
          </w:p>
        </w:tc>
        <w:tc>
          <w:tcPr>
            <w:tcW w:w="1659" w:type="dxa"/>
          </w:tcPr>
          <w:p w14:paraId="0A01C281" w14:textId="61D07EAF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008F7DB3" w14:textId="02AB14CA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1BD5DD4C" w14:textId="4C3D4AC4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769778F6" w14:textId="49940D0B" w:rsidR="00833388" w:rsidRDefault="00833388" w:rsidP="00073BC4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833388" w14:paraId="257A804F" w14:textId="77777777" w:rsidTr="00833388">
        <w:tc>
          <w:tcPr>
            <w:tcW w:w="1659" w:type="dxa"/>
          </w:tcPr>
          <w:p w14:paraId="5813CC08" w14:textId="19708D7F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0A873D81" w14:textId="3BB9CF33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14F353D" w14:textId="0DB6B0FF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6BA218D" w14:textId="02782F31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DA60780" w14:textId="4114C524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833388" w14:paraId="0AAB484B" w14:textId="77777777" w:rsidTr="00833388">
        <w:tc>
          <w:tcPr>
            <w:tcW w:w="1659" w:type="dxa"/>
          </w:tcPr>
          <w:p w14:paraId="67992320" w14:textId="2B54A0C3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78E566F3" w14:textId="1BAE6A66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3AB80CD" w14:textId="21427888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578EA27" w14:textId="537A4582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ABB9E0D" w14:textId="2349FB57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833388" w14:paraId="0A57E803" w14:textId="77777777" w:rsidTr="00833388">
        <w:tc>
          <w:tcPr>
            <w:tcW w:w="1659" w:type="dxa"/>
          </w:tcPr>
          <w:p w14:paraId="68012A8D" w14:textId="15E69E5F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0FCA641A" w14:textId="122954AE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26EFD1B" w14:textId="1F696CF8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6F0CF79" w14:textId="31CE391F" w:rsidR="00833388" w:rsidRDefault="00833388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F54268D" w14:textId="5A942808" w:rsidR="00833388" w:rsidRDefault="00881DBF" w:rsidP="00073BC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</w:tr>
    </w:tbl>
    <w:p w14:paraId="719CFEA5" w14:textId="7D5AD639" w:rsidR="000C42B0" w:rsidRDefault="000C42B0" w:rsidP="00073BC4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163548">
        <w:t>2TDB</w:t>
      </w:r>
      <w:r>
        <w:t>)</w:t>
      </w:r>
      <w:r w:rsidR="00163548">
        <w:t xml:space="preserve"> =</w:t>
      </w:r>
      <w:r w:rsidR="00163548"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163548" w:rsidRPr="00163548">
        <w:rPr>
          <w:rFonts w:hint="eastAsia"/>
        </w:rPr>
        <w:t xml:space="preserve"> </w:t>
      </w:r>
      <w:r w:rsidR="00163548" w:rsidRPr="00163548">
        <w:t xml:space="preserve">* 1.5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AA7741" w:rsidRPr="00163548">
        <w:rPr>
          <w:rFonts w:hint="eastAsia"/>
        </w:rPr>
        <w:t xml:space="preserve"> </w:t>
      </w:r>
      <w:r w:rsidR="00AA7741">
        <w:t xml:space="preserve">* </w:t>
      </w:r>
      <w:r w:rsidR="00163548" w:rsidRPr="00163548">
        <w:t xml:space="preserve">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AA7741" w:rsidRPr="00163548">
        <w:rPr>
          <w:rFonts w:hint="eastAsia"/>
        </w:rPr>
        <w:t xml:space="preserve"> </w:t>
      </w:r>
      <w:r w:rsidR="00AA7741">
        <w:t xml:space="preserve">* </w:t>
      </w:r>
      <w:r w:rsidR="00881DBF">
        <w:t>1</w:t>
      </w:r>
      <w:r w:rsidR="00163548" w:rsidRPr="00163548">
        <w:t xml:space="preserve"> ≈ </w:t>
      </w:r>
      <w:r w:rsidR="00881DBF">
        <w:t>1.14</w:t>
      </w:r>
    </w:p>
    <w:p w14:paraId="03C316CD" w14:textId="144AD0F8" w:rsidR="00762606" w:rsidRDefault="00762606" w:rsidP="00073BC4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>
        <w:rPr>
          <w:rFonts w:hint="eastAsia"/>
        </w:rPr>
        <w:t>2TDB</w:t>
      </w:r>
      <w:r>
        <w:t xml:space="preserve">) = 1.557 – </w:t>
      </w:r>
      <w:r w:rsidR="00881DBF">
        <w:t>1.14</w:t>
      </w:r>
      <w:r>
        <w:t xml:space="preserve"> = 0.</w:t>
      </w:r>
      <w:r w:rsidR="00881DBF">
        <w:t>417</w:t>
      </w:r>
    </w:p>
    <w:p w14:paraId="1ACEDAE0" w14:textId="77777777" w:rsidR="00762606" w:rsidRPr="00163548" w:rsidRDefault="00762606" w:rsidP="00073BC4">
      <w:pPr>
        <w:tabs>
          <w:tab w:val="left" w:pos="3429"/>
        </w:tabs>
        <w:ind w:rightChars="-94" w:right="-197"/>
      </w:pPr>
    </w:p>
    <w:p w14:paraId="6F3255AC" w14:textId="6925FE63" w:rsidR="007D7339" w:rsidRDefault="00833388" w:rsidP="00073BC4">
      <w:pPr>
        <w:tabs>
          <w:tab w:val="left" w:pos="3429"/>
        </w:tabs>
        <w:ind w:rightChars="-94" w:right="-197"/>
      </w:pPr>
      <w:r>
        <w:t>Entropy for 1TDB: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3388" w14:paraId="38B5885F" w14:textId="77777777" w:rsidTr="00744871">
        <w:tc>
          <w:tcPr>
            <w:tcW w:w="1659" w:type="dxa"/>
          </w:tcPr>
          <w:p w14:paraId="0C7A695A" w14:textId="77D27440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1TDB</w:t>
            </w:r>
          </w:p>
        </w:tc>
        <w:tc>
          <w:tcPr>
            <w:tcW w:w="1659" w:type="dxa"/>
          </w:tcPr>
          <w:p w14:paraId="4F2864C1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5BAE2FC1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446AF1AE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55C66FA2" w14:textId="403C39C1" w:rsidR="00833388" w:rsidRDefault="00833388" w:rsidP="00744871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833388" w14:paraId="7CDF4F4F" w14:textId="77777777" w:rsidTr="00744871">
        <w:tc>
          <w:tcPr>
            <w:tcW w:w="1659" w:type="dxa"/>
          </w:tcPr>
          <w:p w14:paraId="273D7B48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7CAF39AB" w14:textId="173DAB34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9443E05" w14:textId="1A3F3C21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A0C2B0B" w14:textId="1E6455B3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3FDC2E0C" w14:textId="3F47C79B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 w:rsidR="00881DBF">
              <w:t>.918</w:t>
            </w:r>
          </w:p>
        </w:tc>
      </w:tr>
      <w:tr w:rsidR="00833388" w14:paraId="1AEBC10D" w14:textId="77777777" w:rsidTr="00744871">
        <w:tc>
          <w:tcPr>
            <w:tcW w:w="1659" w:type="dxa"/>
          </w:tcPr>
          <w:p w14:paraId="1DF27872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7A0372DF" w14:textId="7B01414A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15ABD76" w14:textId="591AF972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12339CC" w14:textId="337B6945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F6D3088" w14:textId="5310B611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833388" w14:paraId="6D17E43B" w14:textId="77777777" w:rsidTr="00744871">
        <w:tc>
          <w:tcPr>
            <w:tcW w:w="1659" w:type="dxa"/>
          </w:tcPr>
          <w:p w14:paraId="6159DC13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4F5CA243" w14:textId="1247294A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FC9CA9E" w14:textId="1C009563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B6EE6EA" w14:textId="097BD794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189D7ED8" w14:textId="4311F4EA" w:rsidR="00833388" w:rsidRDefault="00E7759D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</w:tr>
    </w:tbl>
    <w:p w14:paraId="7B46FF9E" w14:textId="71771C0C" w:rsidR="00AA7741" w:rsidRDefault="00AA7741" w:rsidP="00073BC4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(1TDB)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="00E7759D">
        <w:t>.918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Pr="00163548">
        <w:t xml:space="preserve">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E7759D">
        <w:t>1</w:t>
      </w:r>
      <w:r w:rsidRPr="00163548">
        <w:t xml:space="preserve"> </w:t>
      </w:r>
      <w:r w:rsidR="0028129E">
        <w:t>=</w:t>
      </w:r>
      <w:r w:rsidRPr="00163548">
        <w:t xml:space="preserve"> </w:t>
      </w:r>
      <w:r w:rsidR="00684B50">
        <w:t>0.6791</w:t>
      </w:r>
    </w:p>
    <w:p w14:paraId="15D41520" w14:textId="547CA9BE" w:rsidR="00762606" w:rsidRDefault="00762606" w:rsidP="00762606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(1</w:t>
      </w:r>
      <w:r>
        <w:rPr>
          <w:rFonts w:hint="eastAsia"/>
        </w:rPr>
        <w:t>TDB</w:t>
      </w:r>
      <w:r>
        <w:t>) = 1.557 – 0</w:t>
      </w:r>
      <w:r w:rsidR="00684B50">
        <w:t>.6791</w:t>
      </w:r>
      <w:r>
        <w:t xml:space="preserve"> = </w:t>
      </w:r>
      <w:r w:rsidR="00684B50">
        <w:t>0.878</w:t>
      </w:r>
    </w:p>
    <w:p w14:paraId="097CDF5B" w14:textId="77777777" w:rsidR="00762606" w:rsidRDefault="00762606" w:rsidP="00073BC4">
      <w:pPr>
        <w:tabs>
          <w:tab w:val="left" w:pos="3429"/>
        </w:tabs>
        <w:ind w:rightChars="-94" w:right="-197"/>
      </w:pPr>
    </w:p>
    <w:p w14:paraId="15128580" w14:textId="3EE89272" w:rsidR="00833388" w:rsidRDefault="00833388" w:rsidP="00073BC4">
      <w:pPr>
        <w:tabs>
          <w:tab w:val="left" w:pos="3429"/>
        </w:tabs>
        <w:ind w:rightChars="-94" w:right="-197"/>
      </w:pPr>
      <w:r>
        <w:t>Entropy for TD: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3388" w14:paraId="0936080D" w14:textId="77777777" w:rsidTr="00744871">
        <w:tc>
          <w:tcPr>
            <w:tcW w:w="1659" w:type="dxa"/>
          </w:tcPr>
          <w:p w14:paraId="1CCFC4B5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TDB</w:t>
            </w:r>
          </w:p>
        </w:tc>
        <w:tc>
          <w:tcPr>
            <w:tcW w:w="1659" w:type="dxa"/>
          </w:tcPr>
          <w:p w14:paraId="69BA17B6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232C97A8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00C2C926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4BAB645C" w14:textId="58FBCEE9" w:rsidR="00833388" w:rsidRDefault="00833388" w:rsidP="00744871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833388" w14:paraId="42AC5D8E" w14:textId="77777777" w:rsidTr="00744871">
        <w:tc>
          <w:tcPr>
            <w:tcW w:w="1659" w:type="dxa"/>
          </w:tcPr>
          <w:p w14:paraId="78DF8581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32119B34" w14:textId="2C79C910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87BDEBF" w14:textId="6998B86C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31D42D0" w14:textId="639F8C90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4992850" w14:textId="10CEAD4A" w:rsidR="00833388" w:rsidRDefault="00684B50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</w:tr>
      <w:tr w:rsidR="00833388" w14:paraId="780AB622" w14:textId="77777777" w:rsidTr="00744871">
        <w:tc>
          <w:tcPr>
            <w:tcW w:w="1659" w:type="dxa"/>
          </w:tcPr>
          <w:p w14:paraId="698DD7EA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01A12938" w14:textId="67D48C75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EB6EA77" w14:textId="3F09E59C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6A4D95A5" w14:textId="0B2A0D2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D72CC0C" w14:textId="0A28FF11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833388" w14:paraId="49BF4D99" w14:textId="77777777" w:rsidTr="00744871">
        <w:tc>
          <w:tcPr>
            <w:tcW w:w="1659" w:type="dxa"/>
          </w:tcPr>
          <w:p w14:paraId="4DFA2505" w14:textId="7777777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106B1599" w14:textId="623FB404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7284DD2" w14:textId="58F25397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03E56D1" w14:textId="6E2D092B" w:rsidR="00833388" w:rsidRDefault="00833388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52956E8F" w14:textId="734A4CEB" w:rsidR="00833388" w:rsidRDefault="00684B50" w:rsidP="00744871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</w:t>
            </w:r>
          </w:p>
        </w:tc>
      </w:tr>
    </w:tbl>
    <w:p w14:paraId="31AF534B" w14:textId="3FDA31E6" w:rsidR="00AA7741" w:rsidRDefault="00AA7741" w:rsidP="00073BC4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 xml:space="preserve">(TD)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 w:rsidR="00684B50">
        <w:t>1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Pr="00163548">
        <w:t xml:space="preserve">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684B50">
        <w:t>0.918</w:t>
      </w:r>
      <w:r w:rsidRPr="00163548">
        <w:t xml:space="preserve"> </w:t>
      </w:r>
      <w:r w:rsidR="0028129E">
        <w:t>=</w:t>
      </w:r>
      <w:r w:rsidRPr="00163548">
        <w:t xml:space="preserve"> </w:t>
      </w:r>
      <w:r w:rsidR="00684B50">
        <w:t>0.6791</w:t>
      </w:r>
    </w:p>
    <w:p w14:paraId="2ECC8E90" w14:textId="7648461B" w:rsidR="00762606" w:rsidRDefault="00762606" w:rsidP="00762606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>
        <w:rPr>
          <w:rFonts w:hint="eastAsia"/>
        </w:rPr>
        <w:t>TD</w:t>
      </w:r>
      <w:r>
        <w:t xml:space="preserve">) = 1.557 – </w:t>
      </w:r>
      <w:r w:rsidR="00684B50">
        <w:t>0.6791</w:t>
      </w:r>
      <w:r>
        <w:t xml:space="preserve"> = </w:t>
      </w:r>
      <w:r w:rsidR="00684B50">
        <w:t>0.878</w:t>
      </w:r>
    </w:p>
    <w:p w14:paraId="556D8332" w14:textId="26CA1668" w:rsidR="00784436" w:rsidRDefault="00784436" w:rsidP="00762606">
      <w:pPr>
        <w:tabs>
          <w:tab w:val="left" w:pos="3429"/>
        </w:tabs>
        <w:ind w:rightChars="-94" w:right="-197"/>
      </w:pPr>
    </w:p>
    <w:p w14:paraId="31CA6109" w14:textId="28B957BB" w:rsidR="0061162D" w:rsidRDefault="0061162D" w:rsidP="00762606">
      <w:pPr>
        <w:tabs>
          <w:tab w:val="left" w:pos="3429"/>
        </w:tabs>
        <w:ind w:rightChars="-94" w:right="-197"/>
        <w:rPr>
          <w:rFonts w:hint="eastAsia"/>
        </w:rPr>
      </w:pPr>
      <w:r>
        <w:t>According</w:t>
      </w:r>
      <w:r w:rsidR="008513EF">
        <w:t xml:space="preserve"> above tables, we can find that the information gain</w:t>
      </w:r>
      <w:r w:rsidR="008513EF">
        <w:rPr>
          <w:rFonts w:hint="eastAsia"/>
        </w:rPr>
        <w:t>s</w:t>
      </w:r>
      <w:r w:rsidR="008513EF">
        <w:t xml:space="preserve"> for TD and 1TDB are </w:t>
      </w:r>
      <w:proofErr w:type="gramStart"/>
      <w:r w:rsidR="008513EF">
        <w:t>equal ,</w:t>
      </w:r>
      <w:proofErr w:type="gramEnd"/>
      <w:r w:rsidR="008513EF">
        <w:t xml:space="preserve"> and bigger than the </w:t>
      </w:r>
      <w:r w:rsidR="008513EF">
        <w:rPr>
          <w:rFonts w:hint="eastAsia"/>
        </w:rPr>
        <w:t>2TDB</w:t>
      </w:r>
      <w:r w:rsidR="008513EF">
        <w:t xml:space="preserve">, so </w:t>
      </w:r>
      <w:r w:rsidR="008513EF">
        <w:rPr>
          <w:rFonts w:hint="eastAsia"/>
        </w:rPr>
        <w:t>we</w:t>
      </w:r>
      <w:r w:rsidR="008513EF">
        <w:t xml:space="preserve"> </w:t>
      </w:r>
      <w:r w:rsidR="008513EF">
        <w:rPr>
          <w:rFonts w:hint="eastAsia"/>
        </w:rPr>
        <w:t>choose</w:t>
      </w:r>
      <w:r w:rsidR="008513EF">
        <w:t xml:space="preserve"> TD as root node.</w:t>
      </w:r>
      <w:r w:rsidR="00D33D09">
        <w:t xml:space="preserve"> </w:t>
      </w:r>
      <w:r w:rsidR="00D33D09" w:rsidRPr="00A17172">
        <w:rPr>
          <w:b/>
        </w:rPr>
        <w:t>And</w:t>
      </w:r>
      <w:r w:rsidR="00A17172" w:rsidRPr="00A17172">
        <w:rPr>
          <w:b/>
        </w:rPr>
        <w:t xml:space="preserve"> we can find</w:t>
      </w:r>
      <w:r w:rsidR="00D33D09" w:rsidRPr="00A17172">
        <w:rPr>
          <w:b/>
        </w:rPr>
        <w:t xml:space="preserve"> if TD is down, the all results of </w:t>
      </w:r>
      <w:r w:rsidR="00D33D09" w:rsidRPr="00A17172">
        <w:rPr>
          <w:b/>
          <w:sz w:val="22"/>
        </w:rPr>
        <w:t>NTD</w:t>
      </w:r>
      <w:r w:rsidR="00D33D09" w:rsidRPr="00A17172">
        <w:rPr>
          <w:b/>
        </w:rPr>
        <w:t xml:space="preserve"> are level</w:t>
      </w:r>
      <w:r w:rsidR="00A17172" w:rsidRPr="00A17172">
        <w:rPr>
          <w:b/>
        </w:rPr>
        <w:t>, so we decide this one branch of root node.</w:t>
      </w:r>
      <w:r w:rsidR="00D33D09">
        <w:t xml:space="preserve"> </w:t>
      </w:r>
      <w:r w:rsidR="008513EF">
        <w:t>Then, we need to decide child node</w:t>
      </w:r>
      <w:r w:rsidR="00A17172">
        <w:t>s and branches</w:t>
      </w:r>
      <w:r w:rsidR="008513EF">
        <w:t>.</w:t>
      </w:r>
    </w:p>
    <w:p w14:paraId="1FF48DE2" w14:textId="7B83C8D3" w:rsidR="00784436" w:rsidRDefault="00784436" w:rsidP="00762606">
      <w:pPr>
        <w:tabs>
          <w:tab w:val="left" w:pos="3429"/>
        </w:tabs>
        <w:ind w:rightChars="-94" w:right="-197"/>
      </w:pPr>
    </w:p>
    <w:p w14:paraId="09BC310E" w14:textId="0FCD2B40" w:rsidR="00A17172" w:rsidRDefault="00A17172" w:rsidP="00762606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f TD is level:</w:t>
      </w:r>
    </w:p>
    <w:p w14:paraId="7EA7AEAD" w14:textId="6D3C5316" w:rsidR="00A17172" w:rsidRPr="00575EC2" w:rsidRDefault="00A17172" w:rsidP="00A17172">
      <w:pPr>
        <w:tabs>
          <w:tab w:val="left" w:pos="3429"/>
        </w:tabs>
        <w:ind w:rightChars="-94" w:right="-197"/>
        <w:rPr>
          <w:ins w:id="679" w:author="sun rui" w:date="2018-10-04T15:34:00Z"/>
        </w:rPr>
      </w:pPr>
      <w:proofErr w:type="gramStart"/>
      <w:r>
        <w:rPr>
          <w:rFonts w:hint="eastAsia"/>
        </w:rPr>
        <w:t>I</w:t>
      </w:r>
      <w:r>
        <w:t>(</w:t>
      </w:r>
      <w:proofErr w:type="gramEnd"/>
      <w:r>
        <w:t>c1, c2, c3) =</w:t>
      </w:r>
      <w:r w:rsidR="0089368F">
        <w:t xml:space="preserve"> </w:t>
      </w:r>
      <w:r w:rsidR="0089368F">
        <w:rPr>
          <w:rFonts w:hint="eastAsia"/>
        </w:rPr>
        <w:t>I</w:t>
      </w:r>
      <w:r w:rsidR="0089368F">
        <w:t>(</w:t>
      </w:r>
      <w:r w:rsidR="0089368F">
        <w:t>2</w:t>
      </w:r>
      <w:r w:rsidR="0089368F">
        <w:t xml:space="preserve">, </w:t>
      </w:r>
      <w:r w:rsidR="0089368F">
        <w:t>1</w:t>
      </w:r>
      <w:r w:rsidR="0089368F">
        <w:t xml:space="preserve">, </w:t>
      </w:r>
      <w:r w:rsidR="0089368F">
        <w:t>0</w:t>
      </w:r>
      <w:r w:rsidR="0089368F">
        <w:t>)</w:t>
      </w:r>
      <w:r w:rsidR="0089368F"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func>
      </m:oMath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func>
      </m:oMath>
      <w:r w:rsidRPr="00163548">
        <w:t xml:space="preserve"> </w:t>
      </w:r>
      <w:r w:rsidR="0089368F">
        <w:t>+ 0</w:t>
      </w:r>
      <w:r w:rsidRPr="00163548">
        <w:t xml:space="preserve">≈ </w:t>
      </w:r>
      <w:r w:rsidR="0089368F">
        <w:t>0.918</w:t>
      </w:r>
    </w:p>
    <w:p w14:paraId="352EA244" w14:textId="77777777" w:rsidR="00A17172" w:rsidRDefault="00A17172" w:rsidP="00A17172">
      <w:pPr>
        <w:tabs>
          <w:tab w:val="left" w:pos="3429"/>
        </w:tabs>
        <w:ind w:rightChars="-94" w:right="-197"/>
      </w:pPr>
      <w:r>
        <w:t>Entropy for 1TDB: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7172" w14:paraId="2B17D30E" w14:textId="77777777" w:rsidTr="00B06AE7">
        <w:tc>
          <w:tcPr>
            <w:tcW w:w="1659" w:type="dxa"/>
          </w:tcPr>
          <w:p w14:paraId="5913C838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t>1TDB</w:t>
            </w:r>
          </w:p>
        </w:tc>
        <w:tc>
          <w:tcPr>
            <w:tcW w:w="1659" w:type="dxa"/>
          </w:tcPr>
          <w:p w14:paraId="66F4EB0D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5CEA4257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21FFDDAC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6FE7CFB2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A17172" w14:paraId="34CC5468" w14:textId="77777777" w:rsidTr="00B06AE7">
        <w:tc>
          <w:tcPr>
            <w:tcW w:w="1659" w:type="dxa"/>
          </w:tcPr>
          <w:p w14:paraId="4C088F6F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7F737CDF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C8A7844" w14:textId="4FD694E5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73488EB" w14:textId="02FA6FF4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5756C65" w14:textId="2F736C8E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A17172" w14:paraId="22E889E5" w14:textId="77777777" w:rsidTr="00B06AE7">
        <w:tc>
          <w:tcPr>
            <w:tcW w:w="1659" w:type="dxa"/>
          </w:tcPr>
          <w:p w14:paraId="1DCEDB0C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23B616DB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B978B94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1FD27333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79A3B79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A17172" w14:paraId="7DEAB644" w14:textId="77777777" w:rsidTr="00B06AE7">
        <w:tc>
          <w:tcPr>
            <w:tcW w:w="1659" w:type="dxa"/>
          </w:tcPr>
          <w:p w14:paraId="4DFED01C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4382ABAC" w14:textId="0F30250A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700B5BD" w14:textId="77777777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148B561" w14:textId="1CE123BF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1D631A0A" w14:textId="1B3A7D7F" w:rsidR="00A17172" w:rsidRDefault="00A17172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</w:tbl>
    <w:p w14:paraId="073D53F4" w14:textId="3DF36A00" w:rsidR="00A17172" w:rsidRDefault="00A17172" w:rsidP="00A17172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E</w:t>
      </w:r>
      <w:r>
        <w:t>(</w:t>
      </w:r>
      <w:r w:rsidR="007509F6">
        <w:t>1</w:t>
      </w:r>
      <w:r>
        <w:t>TD</w:t>
      </w:r>
      <w:r w:rsidR="007509F6">
        <w:t>B</w:t>
      </w:r>
      <w:r>
        <w:t xml:space="preserve">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Pr="00163548">
        <w:t xml:space="preserve">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>
        <w:t>* 0</w:t>
      </w:r>
      <w:r w:rsidRPr="00163548">
        <w:t xml:space="preserve"> </w:t>
      </w:r>
      <w:r>
        <w:t>=</w:t>
      </w:r>
      <w:r w:rsidRPr="00163548">
        <w:t xml:space="preserve"> </w:t>
      </w:r>
      <w:r>
        <w:t>0</w:t>
      </w:r>
    </w:p>
    <w:p w14:paraId="2A998C6F" w14:textId="3E364D87" w:rsidR="00A17172" w:rsidRDefault="00A17172" w:rsidP="00A1717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7509F6">
        <w:t>1</w:t>
      </w:r>
      <w:r>
        <w:rPr>
          <w:rFonts w:hint="eastAsia"/>
        </w:rPr>
        <w:t>TD</w:t>
      </w:r>
      <w:r w:rsidR="007509F6">
        <w:t>B</w:t>
      </w:r>
      <w:r>
        <w:t xml:space="preserve">) = </w:t>
      </w:r>
      <w:r w:rsidR="00BD07F0">
        <w:t>0.918</w:t>
      </w:r>
      <w:r>
        <w:t xml:space="preserve"> – </w:t>
      </w:r>
      <w:r w:rsidR="00711B13">
        <w:t>0</w:t>
      </w:r>
      <w:r>
        <w:t xml:space="preserve"> = </w:t>
      </w:r>
      <w:r w:rsidR="00711B13">
        <w:t>0.918</w:t>
      </w:r>
    </w:p>
    <w:p w14:paraId="7854AB6B" w14:textId="63412227" w:rsidR="00711B13" w:rsidRDefault="00711B13" w:rsidP="00A17172">
      <w:pPr>
        <w:tabs>
          <w:tab w:val="left" w:pos="3429"/>
        </w:tabs>
        <w:ind w:rightChars="-94" w:right="-197"/>
      </w:pPr>
    </w:p>
    <w:p w14:paraId="14B93F7F" w14:textId="77777777" w:rsidR="00711B13" w:rsidRDefault="00711B13" w:rsidP="00711B13">
      <w:pPr>
        <w:tabs>
          <w:tab w:val="left" w:pos="3429"/>
        </w:tabs>
        <w:ind w:rightChars="-94" w:right="-197"/>
      </w:pPr>
      <w:r>
        <w:t>Entropy for 2TDB: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11B13" w14:paraId="7459671D" w14:textId="77777777" w:rsidTr="00B06AE7">
        <w:tc>
          <w:tcPr>
            <w:tcW w:w="1659" w:type="dxa"/>
          </w:tcPr>
          <w:p w14:paraId="21C59865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TDB</w:t>
            </w:r>
          </w:p>
        </w:tc>
        <w:tc>
          <w:tcPr>
            <w:tcW w:w="1659" w:type="dxa"/>
          </w:tcPr>
          <w:p w14:paraId="34742971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6766AA37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689CFBD6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6976243F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711B13" w14:paraId="7A7C2872" w14:textId="77777777" w:rsidTr="00B06AE7">
        <w:tc>
          <w:tcPr>
            <w:tcW w:w="1659" w:type="dxa"/>
          </w:tcPr>
          <w:p w14:paraId="24D5C8C2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388392D1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AA43BB0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99287A8" w14:textId="55F6B51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056B2521" w14:textId="07E5111E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</w:tr>
      <w:tr w:rsidR="00711B13" w14:paraId="64BABDAC" w14:textId="77777777" w:rsidTr="00B06AE7">
        <w:tc>
          <w:tcPr>
            <w:tcW w:w="1659" w:type="dxa"/>
          </w:tcPr>
          <w:p w14:paraId="082885DE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15A45138" w14:textId="7C6A4056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BCC9454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2634331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5157F20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711B13" w14:paraId="066485D5" w14:textId="77777777" w:rsidTr="00B06AE7">
        <w:tc>
          <w:tcPr>
            <w:tcW w:w="1659" w:type="dxa"/>
          </w:tcPr>
          <w:p w14:paraId="6B0B6186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2EA93D0E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D9800CD" w14:textId="2D988A81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B639396" w14:textId="77777777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621B688" w14:textId="1C6A058A" w:rsidR="00711B13" w:rsidRDefault="00711B13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</w:tbl>
    <w:p w14:paraId="596EEAC2" w14:textId="185837BB" w:rsidR="00711B13" w:rsidRDefault="00711B13" w:rsidP="00711B13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(2TDB)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1 + </w:t>
      </w:r>
      <w:r w:rsidR="007509F6">
        <w:t>0</w:t>
      </w:r>
      <w:r w:rsidRPr="00163548">
        <w:t xml:space="preserve"> + </w:t>
      </w:r>
      <w:r w:rsidR="007509F6">
        <w:t>0</w:t>
      </w:r>
      <w:r w:rsidRPr="00163548">
        <w:t xml:space="preserve"> ≈ </w:t>
      </w:r>
      <w:r w:rsidR="007509F6">
        <w:t>0.667</w:t>
      </w:r>
    </w:p>
    <w:p w14:paraId="0F30FF07" w14:textId="0C94C5ED" w:rsidR="00711B13" w:rsidRDefault="00711B13" w:rsidP="00711B13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>
        <w:rPr>
          <w:rFonts w:hint="eastAsia"/>
        </w:rPr>
        <w:t>2TDB</w:t>
      </w:r>
      <w:r>
        <w:t xml:space="preserve">) = </w:t>
      </w:r>
      <w:r w:rsidR="007509F6">
        <w:t>0.918</w:t>
      </w:r>
      <w:r>
        <w:t xml:space="preserve"> – </w:t>
      </w:r>
      <w:r w:rsidR="007509F6">
        <w:t>0.667</w:t>
      </w:r>
      <w:r>
        <w:t xml:space="preserve"> = </w:t>
      </w:r>
      <w:r w:rsidR="007509F6">
        <w:t>0.251</w:t>
      </w:r>
    </w:p>
    <w:p w14:paraId="4279D35D" w14:textId="56AE6E73" w:rsidR="007509F6" w:rsidRDefault="007509F6" w:rsidP="00711B13">
      <w:pPr>
        <w:tabs>
          <w:tab w:val="left" w:pos="3429"/>
        </w:tabs>
        <w:ind w:rightChars="-94" w:right="-197"/>
      </w:pPr>
    </w:p>
    <w:p w14:paraId="7CD01F8B" w14:textId="69675AA0" w:rsidR="007509F6" w:rsidRDefault="007509F6" w:rsidP="00711B13">
      <w:pPr>
        <w:tabs>
          <w:tab w:val="left" w:pos="3429"/>
        </w:tabs>
        <w:ind w:rightChars="-94" w:right="-197"/>
      </w:pPr>
      <w:r w:rsidRPr="00A360D8">
        <w:rPr>
          <w:b/>
        </w:rPr>
        <w:t xml:space="preserve">Obviously, the information gain of </w:t>
      </w:r>
      <w:r w:rsidR="008A3527" w:rsidRPr="00A360D8">
        <w:rPr>
          <w:b/>
        </w:rPr>
        <w:t>1</w:t>
      </w:r>
      <w:r w:rsidRPr="00A360D8">
        <w:rPr>
          <w:b/>
        </w:rPr>
        <w:t>TD</w:t>
      </w:r>
      <w:r w:rsidR="008A3527" w:rsidRPr="00A360D8">
        <w:rPr>
          <w:b/>
        </w:rPr>
        <w:t>B</w:t>
      </w:r>
      <w:r w:rsidRPr="00A360D8">
        <w:rPr>
          <w:b/>
        </w:rPr>
        <w:t xml:space="preserve"> is bigger, so we </w:t>
      </w:r>
      <w:r w:rsidR="00C12A89">
        <w:rPr>
          <w:b/>
        </w:rPr>
        <w:t xml:space="preserve">can </w:t>
      </w:r>
      <w:r w:rsidRPr="00A360D8">
        <w:rPr>
          <w:b/>
        </w:rPr>
        <w:t xml:space="preserve">choose </w:t>
      </w:r>
      <w:r w:rsidR="008A3527" w:rsidRPr="00A360D8">
        <w:rPr>
          <w:b/>
        </w:rPr>
        <w:t>1</w:t>
      </w:r>
      <w:r w:rsidRPr="00A360D8">
        <w:rPr>
          <w:b/>
        </w:rPr>
        <w:t>TD</w:t>
      </w:r>
      <w:r w:rsidR="008A3527" w:rsidRPr="00A360D8">
        <w:rPr>
          <w:b/>
        </w:rPr>
        <w:t>B</w:t>
      </w:r>
      <w:r w:rsidRPr="00A360D8">
        <w:rPr>
          <w:b/>
        </w:rPr>
        <w:t xml:space="preserve"> as the child node of root node when TD is level.</w:t>
      </w:r>
      <w:r w:rsidR="00C12A89">
        <w:rPr>
          <w:b/>
        </w:rPr>
        <w:t xml:space="preserve"> </w:t>
      </w:r>
      <w:r w:rsidR="00C12A89" w:rsidRPr="00C12A89">
        <w:t xml:space="preserve">But we also need to check the other situation </w:t>
      </w:r>
      <w:r w:rsidR="00C12A89">
        <w:t>if</w:t>
      </w:r>
      <w:r w:rsidR="00C12A89" w:rsidRPr="00C12A89">
        <w:t xml:space="preserve"> TD is up.</w:t>
      </w:r>
    </w:p>
    <w:p w14:paraId="3A08396C" w14:textId="77777777" w:rsidR="00C12A89" w:rsidRPr="00C12A89" w:rsidRDefault="00C12A89" w:rsidP="00711B13">
      <w:pPr>
        <w:tabs>
          <w:tab w:val="left" w:pos="3429"/>
        </w:tabs>
        <w:ind w:rightChars="-94" w:right="-197"/>
        <w:rPr>
          <w:rFonts w:hint="eastAsia"/>
        </w:rPr>
      </w:pPr>
    </w:p>
    <w:p w14:paraId="4C532EB4" w14:textId="2C2B3400" w:rsidR="00C12A89" w:rsidRDefault="00A360D8" w:rsidP="00C12A89">
      <w:pPr>
        <w:tabs>
          <w:tab w:val="left" w:pos="3429"/>
        </w:tabs>
        <w:ind w:rightChars="-94" w:right="-197"/>
      </w:pPr>
      <w:r>
        <w:rPr>
          <w:rFonts w:hint="eastAsia"/>
        </w:rPr>
        <w:t>N</w:t>
      </w:r>
      <w:r>
        <w:t xml:space="preserve">ow, the only branch is when TD is up, we can calculate </w:t>
      </w:r>
      <w:r w:rsidR="00B849AE">
        <w:t xml:space="preserve">entropy in </w:t>
      </w:r>
      <w:r>
        <w:t>this situation:</w:t>
      </w:r>
      <w:r>
        <w:br/>
      </w:r>
      <w:r w:rsidR="00C12A89">
        <w:t>Entropy for 1TDB: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2A89" w14:paraId="256D4399" w14:textId="77777777" w:rsidTr="00B06AE7">
        <w:tc>
          <w:tcPr>
            <w:tcW w:w="1659" w:type="dxa"/>
          </w:tcPr>
          <w:p w14:paraId="2E338A48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t>1TDB</w:t>
            </w:r>
          </w:p>
        </w:tc>
        <w:tc>
          <w:tcPr>
            <w:tcW w:w="1659" w:type="dxa"/>
          </w:tcPr>
          <w:p w14:paraId="0A4CC34D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3DED1DF7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4CA36106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32CE0A48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C12A89" w14:paraId="4E8D597B" w14:textId="77777777" w:rsidTr="00B06AE7">
        <w:tc>
          <w:tcPr>
            <w:tcW w:w="1659" w:type="dxa"/>
          </w:tcPr>
          <w:p w14:paraId="6BC71D72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50C18896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BA1CB2B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8FC00F1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6BD12F6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C12A89" w14:paraId="47CBEB5F" w14:textId="77777777" w:rsidTr="00B06AE7">
        <w:tc>
          <w:tcPr>
            <w:tcW w:w="1659" w:type="dxa"/>
          </w:tcPr>
          <w:p w14:paraId="1FAEB61A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0C8CC4F0" w14:textId="143CBDB9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F6BD53A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36DFC1BA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117C421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C12A89" w14:paraId="069E59C9" w14:textId="77777777" w:rsidTr="00B06AE7">
        <w:tc>
          <w:tcPr>
            <w:tcW w:w="1659" w:type="dxa"/>
          </w:tcPr>
          <w:p w14:paraId="75117CFE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3AF5022D" w14:textId="38BB595E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4615362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4C8CB0B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262222D0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</w:tbl>
    <w:p w14:paraId="03E72DCB" w14:textId="5BAA6751" w:rsidR="00C12A89" w:rsidRDefault="00C12A89" w:rsidP="00C12A89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 xml:space="preserve">(1TDB) = </w:t>
      </w:r>
      <w:r>
        <w:t xml:space="preserve">0 + 0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=0</w:t>
      </w:r>
    </w:p>
    <w:p w14:paraId="54B9C914" w14:textId="24794762" w:rsidR="00A360D8" w:rsidRDefault="00A360D8" w:rsidP="00711B13">
      <w:pPr>
        <w:tabs>
          <w:tab w:val="left" w:pos="3429"/>
        </w:tabs>
        <w:ind w:rightChars="-94" w:right="-197"/>
      </w:pPr>
    </w:p>
    <w:p w14:paraId="2C46F0B2" w14:textId="77777777" w:rsidR="00C12A89" w:rsidRDefault="00C12A89" w:rsidP="00C12A89">
      <w:pPr>
        <w:tabs>
          <w:tab w:val="left" w:pos="3429"/>
        </w:tabs>
        <w:ind w:rightChars="-94" w:right="-197"/>
      </w:pPr>
      <w:r>
        <w:t>Entropy for 2TDB: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2A89" w14:paraId="26784FD2" w14:textId="77777777" w:rsidTr="00B06AE7">
        <w:tc>
          <w:tcPr>
            <w:tcW w:w="1659" w:type="dxa"/>
          </w:tcPr>
          <w:p w14:paraId="388CA3C6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  <w:r>
              <w:t>TDB</w:t>
            </w:r>
          </w:p>
        </w:tc>
        <w:tc>
          <w:tcPr>
            <w:tcW w:w="1659" w:type="dxa"/>
          </w:tcPr>
          <w:p w14:paraId="0673A4DF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t>c1</w:t>
            </w:r>
          </w:p>
        </w:tc>
        <w:tc>
          <w:tcPr>
            <w:tcW w:w="1659" w:type="dxa"/>
          </w:tcPr>
          <w:p w14:paraId="1D88AC7F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t>c2</w:t>
            </w:r>
          </w:p>
        </w:tc>
        <w:tc>
          <w:tcPr>
            <w:tcW w:w="1659" w:type="dxa"/>
          </w:tcPr>
          <w:p w14:paraId="1F4E416E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t>c3</w:t>
            </w:r>
          </w:p>
        </w:tc>
        <w:tc>
          <w:tcPr>
            <w:tcW w:w="1660" w:type="dxa"/>
          </w:tcPr>
          <w:p w14:paraId="1830E2C5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C12A89" w14:paraId="73E52DD2" w14:textId="77777777" w:rsidTr="00B06AE7">
        <w:tc>
          <w:tcPr>
            <w:tcW w:w="1659" w:type="dxa"/>
          </w:tcPr>
          <w:p w14:paraId="709B043A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U</w:t>
            </w:r>
            <w:r>
              <w:t>p</w:t>
            </w:r>
          </w:p>
        </w:tc>
        <w:tc>
          <w:tcPr>
            <w:tcW w:w="1659" w:type="dxa"/>
          </w:tcPr>
          <w:p w14:paraId="05FE1637" w14:textId="210B3351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7FA6FA3E" w14:textId="6654399F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43DB1A8E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7968124" w14:textId="7B3A077D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C12A89" w14:paraId="57F8EE7A" w14:textId="77777777" w:rsidTr="00B06AE7">
        <w:tc>
          <w:tcPr>
            <w:tcW w:w="1659" w:type="dxa"/>
          </w:tcPr>
          <w:p w14:paraId="3A1BD922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1659" w:type="dxa"/>
          </w:tcPr>
          <w:p w14:paraId="5965D354" w14:textId="788470AE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2691F86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5EB21A3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28762868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  <w:tr w:rsidR="00C12A89" w14:paraId="3E0BD3EE" w14:textId="77777777" w:rsidTr="00B06AE7">
        <w:tc>
          <w:tcPr>
            <w:tcW w:w="1659" w:type="dxa"/>
          </w:tcPr>
          <w:p w14:paraId="03E1B037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t>Level</w:t>
            </w:r>
          </w:p>
        </w:tc>
        <w:tc>
          <w:tcPr>
            <w:tcW w:w="1659" w:type="dxa"/>
          </w:tcPr>
          <w:p w14:paraId="0431E50F" w14:textId="3BAA0CCF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92D10F9" w14:textId="515B8421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0F0CD7E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5108149E" w14:textId="77777777" w:rsidR="00C12A89" w:rsidRDefault="00C12A89" w:rsidP="00B06AE7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</w:tr>
    </w:tbl>
    <w:p w14:paraId="5BB43AF7" w14:textId="6BE21C6B" w:rsidR="00C12A89" w:rsidRDefault="00C12A89" w:rsidP="00711B13">
      <w:pPr>
        <w:tabs>
          <w:tab w:val="left" w:pos="3429"/>
        </w:tabs>
        <w:ind w:rightChars="-94" w:right="-197"/>
        <w:rPr>
          <w:rFonts w:hint="eastAsia"/>
        </w:rPr>
      </w:pPr>
      <w:r>
        <w:rPr>
          <w:rFonts w:hint="eastAsia"/>
        </w:rPr>
        <w:t>E</w:t>
      </w:r>
      <w:r>
        <w:t xml:space="preserve">(2TDB)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</w:p>
    <w:p w14:paraId="54C81CCA" w14:textId="402EC41F" w:rsidR="00711B13" w:rsidRDefault="00711B13" w:rsidP="00A17172">
      <w:pPr>
        <w:tabs>
          <w:tab w:val="left" w:pos="3429"/>
        </w:tabs>
        <w:ind w:rightChars="-94" w:right="-197"/>
      </w:pPr>
    </w:p>
    <w:p w14:paraId="5D26C30F" w14:textId="54D4E14E" w:rsidR="00B849AE" w:rsidRPr="00E07147" w:rsidRDefault="00B849AE" w:rsidP="00A17172">
      <w:pPr>
        <w:tabs>
          <w:tab w:val="left" w:pos="3429"/>
        </w:tabs>
        <w:ind w:rightChars="-94" w:right="-197"/>
        <w:rPr>
          <w:rFonts w:hint="eastAsia"/>
          <w:b/>
        </w:rPr>
      </w:pPr>
      <w:r w:rsidRPr="00E07147">
        <w:rPr>
          <w:rFonts w:hint="eastAsia"/>
          <w:b/>
        </w:rPr>
        <w:t>B</w:t>
      </w:r>
      <w:r w:rsidRPr="00E07147">
        <w:rPr>
          <w:b/>
        </w:rPr>
        <w:t xml:space="preserve">ecause entropy of both of these two attributes is zero, any one of them can be as the </w:t>
      </w:r>
      <w:r w:rsidR="008F36BC" w:rsidRPr="00E07147">
        <w:rPr>
          <w:b/>
        </w:rPr>
        <w:t xml:space="preserve">child node </w:t>
      </w:r>
      <w:r w:rsidR="00E07147" w:rsidRPr="00E07147">
        <w:rPr>
          <w:b/>
        </w:rPr>
        <w:t>when TD is up.</w:t>
      </w:r>
      <w:r w:rsidR="00E07147">
        <w:rPr>
          <w:b/>
        </w:rPr>
        <w:t xml:space="preserve"> Then we choose 2TDB as the child node when </w:t>
      </w:r>
      <w:r w:rsidR="00E07147" w:rsidRPr="00E07147">
        <w:rPr>
          <w:b/>
        </w:rPr>
        <w:t>TD is up</w:t>
      </w:r>
      <w:r w:rsidR="00E07147">
        <w:rPr>
          <w:b/>
        </w:rPr>
        <w:t>.</w:t>
      </w:r>
    </w:p>
    <w:p w14:paraId="2A2A8F85" w14:textId="3DD0989D" w:rsidR="00E07147" w:rsidRDefault="00E07147" w:rsidP="00762606">
      <w:pPr>
        <w:tabs>
          <w:tab w:val="left" w:pos="3429"/>
        </w:tabs>
        <w:ind w:rightChars="-94" w:right="-197"/>
        <w:rPr>
          <w:rFonts w:hint="eastAsia"/>
        </w:rPr>
      </w:pPr>
    </w:p>
    <w:p w14:paraId="067B9AD3" w14:textId="77777777" w:rsidR="00E07147" w:rsidRDefault="00E07147" w:rsidP="00762606">
      <w:pPr>
        <w:tabs>
          <w:tab w:val="left" w:pos="3429"/>
        </w:tabs>
        <w:ind w:rightChars="-94" w:right="-197"/>
        <w:rPr>
          <w:rFonts w:hint="eastAsia"/>
        </w:rPr>
      </w:pPr>
    </w:p>
    <w:p w14:paraId="2AC71132" w14:textId="1F1A139C" w:rsidR="00E07147" w:rsidRDefault="00E07147" w:rsidP="00762606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>ccording to above analysis, we can get this decision tree:</w:t>
      </w:r>
    </w:p>
    <w:p w14:paraId="466F106D" w14:textId="77777777" w:rsidR="00E07147" w:rsidRDefault="00E07147" w:rsidP="00762606">
      <w:pPr>
        <w:tabs>
          <w:tab w:val="left" w:pos="3429"/>
        </w:tabs>
        <w:ind w:rightChars="-94" w:right="-197"/>
        <w:rPr>
          <w:rFonts w:hint="eastAsia"/>
        </w:rPr>
      </w:pPr>
    </w:p>
    <w:p w14:paraId="51C9828E" w14:textId="4E29ECC0" w:rsidR="00784436" w:rsidRPr="00B849AE" w:rsidRDefault="00784436" w:rsidP="00762606">
      <w:pPr>
        <w:tabs>
          <w:tab w:val="left" w:pos="3429"/>
        </w:tabs>
        <w:ind w:rightChars="-94" w:right="-197"/>
      </w:pPr>
    </w:p>
    <w:p w14:paraId="396C5AD7" w14:textId="0CE5C2D3" w:rsidR="00784436" w:rsidRDefault="00784436" w:rsidP="00762606">
      <w:pPr>
        <w:tabs>
          <w:tab w:val="left" w:pos="3429"/>
        </w:tabs>
        <w:ind w:rightChars="-94" w:right="-197"/>
      </w:pPr>
    </w:p>
    <w:p w14:paraId="656FCE86" w14:textId="77777777" w:rsidR="00784436" w:rsidRDefault="00784436" w:rsidP="00762606">
      <w:pPr>
        <w:tabs>
          <w:tab w:val="left" w:pos="3429"/>
        </w:tabs>
        <w:ind w:rightChars="-94" w:right="-197"/>
      </w:pPr>
    </w:p>
    <w:p w14:paraId="19D834FE" w14:textId="539A38D6" w:rsidR="00784436" w:rsidRDefault="00784436" w:rsidP="00762606">
      <w:pPr>
        <w:tabs>
          <w:tab w:val="left" w:pos="3429"/>
        </w:tabs>
        <w:ind w:rightChars="-94" w:right="-197"/>
      </w:pPr>
    </w:p>
    <w:p w14:paraId="3B523B2E" w14:textId="4EEF57AF" w:rsidR="00784436" w:rsidRDefault="00784436" w:rsidP="00762606">
      <w:pPr>
        <w:tabs>
          <w:tab w:val="left" w:pos="3429"/>
        </w:tabs>
        <w:ind w:rightChars="-94" w:right="-197"/>
      </w:pPr>
    </w:p>
    <w:p w14:paraId="4F03B5E8" w14:textId="5C665D3F" w:rsidR="00E07147" w:rsidRDefault="00E07147" w:rsidP="00762606">
      <w:pPr>
        <w:tabs>
          <w:tab w:val="left" w:pos="3429"/>
        </w:tabs>
        <w:ind w:rightChars="-94" w:right="-197"/>
      </w:pPr>
    </w:p>
    <w:p w14:paraId="26967A23" w14:textId="77777777" w:rsidR="00E07147" w:rsidRDefault="00E07147" w:rsidP="00762606">
      <w:pPr>
        <w:tabs>
          <w:tab w:val="left" w:pos="3429"/>
        </w:tabs>
        <w:ind w:rightChars="-94" w:right="-197"/>
        <w:rPr>
          <w:rFonts w:hint="eastAsia"/>
        </w:rPr>
      </w:pPr>
    </w:p>
    <w:p w14:paraId="2D790DB5" w14:textId="14097B36" w:rsidR="00784436" w:rsidRDefault="00E07147" w:rsidP="00762606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60B5A" wp14:editId="7E60784C">
                <wp:simplePos x="0" y="0"/>
                <wp:positionH relativeFrom="column">
                  <wp:posOffset>2368550</wp:posOffset>
                </wp:positionH>
                <wp:positionV relativeFrom="paragraph">
                  <wp:posOffset>165100</wp:posOffset>
                </wp:positionV>
                <wp:extent cx="914400" cy="539115"/>
                <wp:effectExtent l="19050" t="19050" r="38100" b="3238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21D0" w14:textId="75D87F5D" w:rsidR="0061162D" w:rsidRDefault="0061162D" w:rsidP="00B06674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60B5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left:0;text-align:left;margin-left:186.5pt;margin-top:13pt;width:1in;height:4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" fillcolor="white [3201]" strokecolor="#5b9bd5 [3204]" strokeweight="1pt">
                <v:textbox>
                  <w:txbxContent>
                    <w:p w14:paraId="001321D0" w14:textId="75D87F5D" w:rsidR="0061162D" w:rsidRDefault="0061162D" w:rsidP="00B06674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shape>
            </w:pict>
          </mc:Fallback>
        </mc:AlternateContent>
      </w:r>
    </w:p>
    <w:p w14:paraId="2A57E484" w14:textId="11E0C578" w:rsidR="00784436" w:rsidRDefault="00784436" w:rsidP="00762606">
      <w:pPr>
        <w:tabs>
          <w:tab w:val="left" w:pos="3429"/>
        </w:tabs>
        <w:ind w:rightChars="-94" w:right="-197"/>
      </w:pPr>
    </w:p>
    <w:p w14:paraId="59A23279" w14:textId="743A5B12" w:rsidR="00762606" w:rsidRDefault="00762606" w:rsidP="00762606">
      <w:pPr>
        <w:tabs>
          <w:tab w:val="left" w:pos="3429"/>
        </w:tabs>
        <w:ind w:rightChars="-94" w:right="-197"/>
      </w:pPr>
    </w:p>
    <w:p w14:paraId="76967862" w14:textId="13AD72FD" w:rsidR="00B06674" w:rsidRDefault="00D41E9A" w:rsidP="00762606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8E48E1" wp14:editId="1052D98D">
                <wp:simplePos x="0" y="0"/>
                <wp:positionH relativeFrom="column">
                  <wp:posOffset>1854835</wp:posOffset>
                </wp:positionH>
                <wp:positionV relativeFrom="paragraph">
                  <wp:posOffset>27940</wp:posOffset>
                </wp:positionV>
                <wp:extent cx="374650" cy="374015"/>
                <wp:effectExtent l="0" t="0" r="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B4CD9" w14:textId="16A06025" w:rsidR="0061162D" w:rsidRPr="00394AB7" w:rsidRDefault="0061162D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E48E1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7" type="#_x0000_t202" style="position:absolute;left:0;text-align:left;margin-left:146.05pt;margin-top:2.2pt;width:29.5pt;height:2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" filled="f" stroked="f">
                <v:textbox>
                  <w:txbxContent>
                    <w:p w14:paraId="04FB4CD9" w14:textId="16A06025" w:rsidR="0061162D" w:rsidRPr="00394AB7" w:rsidRDefault="0061162D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D7B0D7" wp14:editId="3E151612">
                <wp:simplePos x="0" y="0"/>
                <wp:positionH relativeFrom="column">
                  <wp:posOffset>3314700</wp:posOffset>
                </wp:positionH>
                <wp:positionV relativeFrom="paragraph">
                  <wp:posOffset>33655</wp:posOffset>
                </wp:positionV>
                <wp:extent cx="517525" cy="380365"/>
                <wp:effectExtent l="0" t="0" r="0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CEAA3" w14:textId="177D7B9B" w:rsidR="0061162D" w:rsidRPr="00394AB7" w:rsidRDefault="0061162D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B0D7" id="文本框 20" o:spid="_x0000_s1028" type="#_x0000_t202" style="position:absolute;left:0;text-align:left;margin-left:261pt;margin-top:2.65pt;width:40.75pt;height:2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" filled="f" stroked="f">
                <v:textbox>
                  <w:txbxContent>
                    <w:p w14:paraId="681CEAA3" w14:textId="177D7B9B" w:rsidR="0061162D" w:rsidRPr="00394AB7" w:rsidRDefault="0061162D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5AFB12" wp14:editId="7BCAD7D2">
                <wp:simplePos x="0" y="0"/>
                <wp:positionH relativeFrom="column">
                  <wp:posOffset>2565400</wp:posOffset>
                </wp:positionH>
                <wp:positionV relativeFrom="paragraph">
                  <wp:posOffset>15240</wp:posOffset>
                </wp:positionV>
                <wp:extent cx="476250" cy="342265"/>
                <wp:effectExtent l="0" t="0" r="0" b="6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61600" w14:textId="1507B2B8" w:rsidR="0061162D" w:rsidRPr="00394AB7" w:rsidRDefault="0061162D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FB12" id="文本框 26" o:spid="_x0000_s1029" type="#_x0000_t202" style="position:absolute;left:0;text-align:left;margin-left:202pt;margin-top:1.2pt;width:37.5pt;height:2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" filled="f" stroked="f">
                <v:textbox>
                  <w:txbxContent>
                    <w:p w14:paraId="47261600" w14:textId="1507B2B8" w:rsidR="0061162D" w:rsidRPr="00394AB7" w:rsidRDefault="0061162D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A6686" wp14:editId="766298C6">
                <wp:simplePos x="0" y="0"/>
                <wp:positionH relativeFrom="column">
                  <wp:posOffset>2832100</wp:posOffset>
                </wp:positionH>
                <wp:positionV relativeFrom="paragraph">
                  <wp:posOffset>110490</wp:posOffset>
                </wp:positionV>
                <wp:extent cx="1219200" cy="425450"/>
                <wp:effectExtent l="0" t="0" r="76200" b="698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C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23pt;margin-top:8.7pt;width:96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EC5E34" wp14:editId="2900FFD7">
                <wp:simplePos x="0" y="0"/>
                <wp:positionH relativeFrom="column">
                  <wp:posOffset>2820670</wp:posOffset>
                </wp:positionH>
                <wp:positionV relativeFrom="paragraph">
                  <wp:posOffset>109855</wp:posOffset>
                </wp:positionV>
                <wp:extent cx="0" cy="375285"/>
                <wp:effectExtent l="76200" t="0" r="95250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FAEBF" id="直接箭头连接符 21" o:spid="_x0000_s1026" type="#_x0000_t32" style="position:absolute;left:0;text-align:left;margin-left:222.1pt;margin-top:8.65pt;width:0;height:29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E071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241BC" wp14:editId="551DF37E">
                <wp:simplePos x="0" y="0"/>
                <wp:positionH relativeFrom="column">
                  <wp:posOffset>1509395</wp:posOffset>
                </wp:positionH>
                <wp:positionV relativeFrom="paragraph">
                  <wp:posOffset>110490</wp:posOffset>
                </wp:positionV>
                <wp:extent cx="1309370" cy="374650"/>
                <wp:effectExtent l="38100" t="0" r="24130" b="635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37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27C6" id="直接箭头连接符 10" o:spid="_x0000_s1026" type="#_x0000_t32" style="position:absolute;left:0;text-align:left;margin-left:118.85pt;margin-top:8.7pt;width:103.1pt;height:2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14:paraId="5DFAC510" w14:textId="73E47ACA" w:rsidR="00B06674" w:rsidRPr="00B06674" w:rsidRDefault="00B06674" w:rsidP="00762606">
      <w:pPr>
        <w:tabs>
          <w:tab w:val="left" w:pos="3429"/>
        </w:tabs>
        <w:ind w:rightChars="-94" w:right="-197"/>
      </w:pPr>
    </w:p>
    <w:p w14:paraId="16FB878B" w14:textId="08EED110" w:rsidR="00762606" w:rsidRDefault="00D41E9A" w:rsidP="00073BC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5CEA6" wp14:editId="6E4D2B3F">
                <wp:simplePos x="0" y="0"/>
                <wp:positionH relativeFrom="column">
                  <wp:posOffset>3707130</wp:posOffset>
                </wp:positionH>
                <wp:positionV relativeFrom="paragraph">
                  <wp:posOffset>139065</wp:posOffset>
                </wp:positionV>
                <wp:extent cx="644525" cy="427990"/>
                <wp:effectExtent l="0" t="0" r="2222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F6E0C" w14:textId="157D1E12" w:rsidR="0061162D" w:rsidRDefault="0061162D" w:rsidP="00B06674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5CEA6" id="矩形 7" o:spid="_x0000_s1030" style="position:absolute;left:0;text-align:left;margin-left:291.9pt;margin-top:10.95pt;width:50.75pt;height:3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" fillcolor="white [3201]" strokecolor="#5b9bd5 [3204]" strokeweight="1pt">
                <v:textbox>
                  <w:txbxContent>
                    <w:p w14:paraId="60DF6E0C" w14:textId="157D1E12" w:rsidR="0061162D" w:rsidRDefault="0061162D" w:rsidP="00B06674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B9E2D" wp14:editId="5F585AF1">
                <wp:simplePos x="0" y="0"/>
                <wp:positionH relativeFrom="column">
                  <wp:posOffset>2312035</wp:posOffset>
                </wp:positionH>
                <wp:positionV relativeFrom="paragraph">
                  <wp:posOffset>85725</wp:posOffset>
                </wp:positionV>
                <wp:extent cx="1024890" cy="539115"/>
                <wp:effectExtent l="19050" t="19050" r="41910" b="32385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ECD38" w14:textId="6002F5C0" w:rsidR="0061162D" w:rsidRDefault="0061162D" w:rsidP="00B06674">
                            <w:pPr>
                              <w:jc w:val="center"/>
                            </w:pPr>
                            <w:r>
                              <w:t>1TDB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9E2D" id="菱形 2" o:spid="_x0000_s1031" type="#_x0000_t4" style="position:absolute;left:0;text-align:left;margin-left:182.05pt;margin-top:6.75pt;width:80.7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" fillcolor="white [3201]" strokecolor="#5b9bd5 [3204]" strokeweight="1pt">
                <v:textbox>
                  <w:txbxContent>
                    <w:p w14:paraId="5B7ECD38" w14:textId="6002F5C0" w:rsidR="0061162D" w:rsidRDefault="0061162D" w:rsidP="00B06674">
                      <w:pPr>
                        <w:jc w:val="center"/>
                      </w:pPr>
                      <w:r>
                        <w:t>1TDB</w:t>
                      </w:r>
                    </w:p>
                  </w:txbxContent>
                </v:textbox>
              </v:shape>
            </w:pict>
          </mc:Fallback>
        </mc:AlternateContent>
      </w:r>
      <w:r w:rsidR="00E071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9C94B" wp14:editId="1C0163CD">
                <wp:simplePos x="0" y="0"/>
                <wp:positionH relativeFrom="column">
                  <wp:posOffset>1025525</wp:posOffset>
                </wp:positionH>
                <wp:positionV relativeFrom="paragraph">
                  <wp:posOffset>90805</wp:posOffset>
                </wp:positionV>
                <wp:extent cx="1024890" cy="539115"/>
                <wp:effectExtent l="19050" t="19050" r="41910" b="3238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EC1A1" w14:textId="6C4E8E82" w:rsidR="0061162D" w:rsidRDefault="0061162D" w:rsidP="00B06674">
                            <w:pPr>
                              <w:jc w:val="center"/>
                            </w:pPr>
                            <w:r>
                              <w:t>2TDB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C94B" id="菱形 3" o:spid="_x0000_s1032" type="#_x0000_t4" style="position:absolute;left:0;text-align:left;margin-left:80.75pt;margin-top:7.15pt;width:80.7pt;height:4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" fillcolor="white [3201]" strokecolor="#5b9bd5 [3204]" strokeweight="1pt">
                <v:textbox>
                  <w:txbxContent>
                    <w:p w14:paraId="772EC1A1" w14:textId="6C4E8E82" w:rsidR="0061162D" w:rsidRDefault="0061162D" w:rsidP="00B06674">
                      <w:pPr>
                        <w:jc w:val="center"/>
                      </w:pPr>
                      <w:r>
                        <w:t>2TDB</w:t>
                      </w:r>
                    </w:p>
                  </w:txbxContent>
                </v:textbox>
              </v:shape>
            </w:pict>
          </mc:Fallback>
        </mc:AlternateContent>
      </w:r>
    </w:p>
    <w:p w14:paraId="1740EF7C" w14:textId="20B7CD28" w:rsidR="00575EC2" w:rsidRDefault="00575EC2" w:rsidP="00073BC4">
      <w:pPr>
        <w:tabs>
          <w:tab w:val="left" w:pos="3429"/>
        </w:tabs>
        <w:ind w:rightChars="-94" w:right="-197"/>
        <w:rPr>
          <w:rFonts w:eastAsiaTheme="minorHAnsi"/>
        </w:rPr>
      </w:pPr>
    </w:p>
    <w:p w14:paraId="6871D44F" w14:textId="27C55104" w:rsidR="002D63BC" w:rsidRDefault="00D41E9A" w:rsidP="00073BC4">
      <w:pPr>
        <w:tabs>
          <w:tab w:val="left" w:pos="3429"/>
        </w:tabs>
        <w:ind w:rightChars="-94" w:right="-197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00C407" wp14:editId="53D12F5A">
                <wp:simplePos x="0" y="0"/>
                <wp:positionH relativeFrom="column">
                  <wp:posOffset>3454400</wp:posOffset>
                </wp:positionH>
                <wp:positionV relativeFrom="paragraph">
                  <wp:posOffset>149860</wp:posOffset>
                </wp:positionV>
                <wp:extent cx="488950" cy="342265"/>
                <wp:effectExtent l="0" t="0" r="0" b="63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3CB4A" w14:textId="30798682" w:rsidR="0061162D" w:rsidRPr="00394AB7" w:rsidRDefault="0061162D" w:rsidP="00B75FC0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0C407" id="文本框 27" o:spid="_x0000_s1033" type="#_x0000_t202" style="position:absolute;left:0;text-align:left;margin-left:272pt;margin-top:11.8pt;width:38.5pt;height:2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" filled="f" stroked="f">
                <v:textbox>
                  <w:txbxContent>
                    <w:p w14:paraId="4993CB4A" w14:textId="30798682" w:rsidR="0061162D" w:rsidRPr="00394AB7" w:rsidRDefault="0061162D" w:rsidP="00B75FC0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956DD8" wp14:editId="48F007DD">
                <wp:simplePos x="0" y="0"/>
                <wp:positionH relativeFrom="column">
                  <wp:posOffset>2565400</wp:posOffset>
                </wp:positionH>
                <wp:positionV relativeFrom="paragraph">
                  <wp:posOffset>137160</wp:posOffset>
                </wp:positionV>
                <wp:extent cx="342900" cy="374015"/>
                <wp:effectExtent l="0" t="0" r="0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5268C" w14:textId="75C50C15" w:rsidR="0061162D" w:rsidRPr="00394AB7" w:rsidRDefault="0061162D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6DD8" id="文本框 23" o:spid="_x0000_s1034" type="#_x0000_t202" style="position:absolute;left:0;text-align:left;margin-left:202pt;margin-top:10.8pt;width:27pt;height:2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" filled="f" stroked="f">
                <v:textbox>
                  <w:txbxContent>
                    <w:p w14:paraId="3935268C" w14:textId="75C50C15" w:rsidR="0061162D" w:rsidRPr="00394AB7" w:rsidRDefault="0061162D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88CC0" wp14:editId="61E14527">
                <wp:simplePos x="0" y="0"/>
                <wp:positionH relativeFrom="column">
                  <wp:posOffset>1460500</wp:posOffset>
                </wp:positionH>
                <wp:positionV relativeFrom="paragraph">
                  <wp:posOffset>137160</wp:posOffset>
                </wp:positionV>
                <wp:extent cx="476250" cy="342265"/>
                <wp:effectExtent l="0" t="0" r="0" b="6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0F034" w14:textId="7F4BCE8F" w:rsidR="0061162D" w:rsidRPr="00394AB7" w:rsidRDefault="00D41E9A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8CC0" id="文本框 25" o:spid="_x0000_s1035" type="#_x0000_t202" style="position:absolute;left:0;text-align:left;margin-left:115pt;margin-top:10.8pt;width:37.5pt;height:2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" filled="f" stroked="f">
                <v:textbox>
                  <w:txbxContent>
                    <w:p w14:paraId="31A0F034" w14:textId="7F4BCE8F" w:rsidR="0061162D" w:rsidRPr="00394AB7" w:rsidRDefault="00D41E9A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E956F" wp14:editId="33609D20">
                <wp:simplePos x="0" y="0"/>
                <wp:positionH relativeFrom="column">
                  <wp:posOffset>548005</wp:posOffset>
                </wp:positionH>
                <wp:positionV relativeFrom="paragraph">
                  <wp:posOffset>136525</wp:posOffset>
                </wp:positionV>
                <wp:extent cx="517525" cy="380365"/>
                <wp:effectExtent l="0" t="0" r="0" b="6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2FA731" w14:textId="77777777" w:rsidR="0061162D" w:rsidRPr="00394AB7" w:rsidRDefault="0061162D" w:rsidP="00394AB7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956F" id="文本框 22" o:spid="_x0000_s1036" type="#_x0000_t202" style="position:absolute;left:0;text-align:left;margin-left:43.15pt;margin-top:10.75pt;width:40.75pt;height:2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" filled="f" stroked="f">
                <v:textbox>
                  <w:txbxContent>
                    <w:p w14:paraId="482FA731" w14:textId="77777777" w:rsidR="0061162D" w:rsidRPr="00394AB7" w:rsidRDefault="0061162D" w:rsidP="00394AB7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</w:p>
    <w:p w14:paraId="7662A479" w14:textId="2E35E7F1" w:rsidR="009077AC" w:rsidRDefault="00D41E9A" w:rsidP="00073BC4">
      <w:pPr>
        <w:tabs>
          <w:tab w:val="left" w:pos="3429"/>
        </w:tabs>
        <w:ind w:rightChars="-94" w:right="-197"/>
        <w:rPr>
          <w:rFonts w:eastAsia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DABEC" wp14:editId="61F749F2">
                <wp:simplePos x="0" y="0"/>
                <wp:positionH relativeFrom="column">
                  <wp:posOffset>2832100</wp:posOffset>
                </wp:positionH>
                <wp:positionV relativeFrom="paragraph">
                  <wp:posOffset>21590</wp:posOffset>
                </wp:positionV>
                <wp:extent cx="1219200" cy="368300"/>
                <wp:effectExtent l="0" t="0" r="5715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43FB" id="直接箭头连接符 15" o:spid="_x0000_s1026" type="#_x0000_t32" style="position:absolute;left:0;text-align:left;margin-left:223pt;margin-top:1.7pt;width:96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9F970" wp14:editId="67E82475">
                <wp:simplePos x="0" y="0"/>
                <wp:positionH relativeFrom="column">
                  <wp:posOffset>2819400</wp:posOffset>
                </wp:positionH>
                <wp:positionV relativeFrom="paragraph">
                  <wp:posOffset>21590</wp:posOffset>
                </wp:positionV>
                <wp:extent cx="0" cy="368300"/>
                <wp:effectExtent l="76200" t="0" r="7620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70B91" id="直接箭头连接符 28" o:spid="_x0000_s1026" type="#_x0000_t32" style="position:absolute;left:0;text-align:left;margin-left:222pt;margin-top:1.7pt;width:0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CD7E0" wp14:editId="64EF89A4">
                <wp:simplePos x="0" y="0"/>
                <wp:positionH relativeFrom="column">
                  <wp:posOffset>1543050</wp:posOffset>
                </wp:positionH>
                <wp:positionV relativeFrom="paragraph">
                  <wp:posOffset>21590</wp:posOffset>
                </wp:positionV>
                <wp:extent cx="0" cy="374650"/>
                <wp:effectExtent l="76200" t="0" r="952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C5331" id="直接箭头连接符 24" o:spid="_x0000_s1026" type="#_x0000_t32" style="position:absolute;left:0;text-align:left;margin-left:121.5pt;margin-top:1.7pt;width:0;height:2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E071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73E500" wp14:editId="3E82DDBA">
                <wp:simplePos x="0" y="0"/>
                <wp:positionH relativeFrom="column">
                  <wp:posOffset>437515</wp:posOffset>
                </wp:positionH>
                <wp:positionV relativeFrom="paragraph">
                  <wp:posOffset>21590</wp:posOffset>
                </wp:positionV>
                <wp:extent cx="1104900" cy="368935"/>
                <wp:effectExtent l="38100" t="0" r="19050" b="692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10C" id="直接箭头连接符 5" o:spid="_x0000_s1026" type="#_x0000_t32" style="position:absolute;left:0;text-align:left;margin-left:34.45pt;margin-top:1.7pt;width:87pt;height:29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14:paraId="6BFF8721" w14:textId="5BE97F4B" w:rsidR="00E07147" w:rsidRDefault="00D41E9A" w:rsidP="00073BC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5A3DD" wp14:editId="7B859943">
                <wp:simplePos x="0" y="0"/>
                <wp:positionH relativeFrom="column">
                  <wp:posOffset>3731895</wp:posOffset>
                </wp:positionH>
                <wp:positionV relativeFrom="paragraph">
                  <wp:posOffset>189230</wp:posOffset>
                </wp:positionV>
                <wp:extent cx="644525" cy="427990"/>
                <wp:effectExtent l="0" t="0" r="2222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0CB7" w14:textId="77777777" w:rsidR="0061162D" w:rsidRDefault="0061162D" w:rsidP="00B066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5A3DD" id="矩形 9" o:spid="_x0000_s1037" style="position:absolute;left:0;text-align:left;margin-left:293.85pt;margin-top:14.9pt;width:50.75pt;height:3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" fillcolor="white [3201]" strokecolor="#5b9bd5 [3204]" strokeweight="1pt">
                <v:textbox>
                  <w:txbxContent>
                    <w:p w14:paraId="7BA90CB7" w14:textId="77777777" w:rsidR="0061162D" w:rsidRDefault="0061162D" w:rsidP="00B066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DCDD3" wp14:editId="7A57081E">
                <wp:simplePos x="0" y="0"/>
                <wp:positionH relativeFrom="column">
                  <wp:posOffset>2504440</wp:posOffset>
                </wp:positionH>
                <wp:positionV relativeFrom="paragraph">
                  <wp:posOffset>189865</wp:posOffset>
                </wp:positionV>
                <wp:extent cx="644837" cy="428129"/>
                <wp:effectExtent l="0" t="0" r="2222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28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52495" w14:textId="50285680" w:rsidR="0061162D" w:rsidRDefault="00D41E9A" w:rsidP="00B06674">
                            <w:pPr>
                              <w:jc w:val="center"/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DCDD3" id="矩形 8" o:spid="_x0000_s1038" style="position:absolute;left:0;text-align:left;margin-left:197.2pt;margin-top:14.95pt;width:50.75pt;height:3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" fillcolor="white [3201]" strokecolor="#5b9bd5 [3204]" strokeweight="1pt">
                <v:textbox>
                  <w:txbxContent>
                    <w:p w14:paraId="14352495" w14:textId="50285680" w:rsidR="0061162D" w:rsidRDefault="00D41E9A" w:rsidP="00B06674">
                      <w:pPr>
                        <w:jc w:val="center"/>
                      </w:pPr>
                      <w: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E6754" wp14:editId="28FC245A">
                <wp:simplePos x="0" y="0"/>
                <wp:positionH relativeFrom="column">
                  <wp:posOffset>1210310</wp:posOffset>
                </wp:positionH>
                <wp:positionV relativeFrom="paragraph">
                  <wp:posOffset>196215</wp:posOffset>
                </wp:positionV>
                <wp:extent cx="644837" cy="428129"/>
                <wp:effectExtent l="0" t="0" r="2222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28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4B68B" w14:textId="20FE1D74" w:rsidR="0061162D" w:rsidRDefault="0061162D" w:rsidP="00B06674">
                            <w:pPr>
                              <w:jc w:val="center"/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E6754" id="矩形 6" o:spid="_x0000_s1039" style="position:absolute;left:0;text-align:left;margin-left:95.3pt;margin-top:15.45pt;width:50.75pt;height:33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" fillcolor="white [3201]" strokecolor="#5b9bd5 [3204]" strokeweight="1pt">
                <v:textbox>
                  <w:txbxContent>
                    <w:p w14:paraId="7154B68B" w14:textId="20FE1D74" w:rsidR="0061162D" w:rsidRDefault="0061162D" w:rsidP="00B06674">
                      <w:pPr>
                        <w:jc w:val="center"/>
                      </w:pPr>
                      <w: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AFA3E" wp14:editId="35400C31">
                <wp:simplePos x="0" y="0"/>
                <wp:positionH relativeFrom="column">
                  <wp:posOffset>134620</wp:posOffset>
                </wp:positionH>
                <wp:positionV relativeFrom="paragraph">
                  <wp:posOffset>197485</wp:posOffset>
                </wp:positionV>
                <wp:extent cx="644525" cy="427990"/>
                <wp:effectExtent l="0" t="0" r="2222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3218" w14:textId="6E315654" w:rsidR="0061162D" w:rsidRDefault="0061162D" w:rsidP="00B066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AFA3E" id="矩形 4" o:spid="_x0000_s1040" style="position:absolute;left:0;text-align:left;margin-left:10.6pt;margin-top:15.55pt;width:50.75pt;height:3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" fillcolor="white [3201]" strokecolor="#5b9bd5 [3204]" strokeweight="1pt">
                <v:textbox>
                  <w:txbxContent>
                    <w:p w14:paraId="2F183218" w14:textId="6E315654" w:rsidR="0061162D" w:rsidRDefault="0061162D" w:rsidP="00B066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41B501E2" w14:textId="2C0605FE" w:rsidR="00E07147" w:rsidRDefault="00E07147" w:rsidP="00073BC4">
      <w:pPr>
        <w:tabs>
          <w:tab w:val="left" w:pos="3429"/>
        </w:tabs>
        <w:ind w:rightChars="-94" w:right="-197"/>
      </w:pPr>
    </w:p>
    <w:p w14:paraId="5F3A353C" w14:textId="6146C342" w:rsidR="00E07147" w:rsidRDefault="00E07147" w:rsidP="00073BC4">
      <w:pPr>
        <w:tabs>
          <w:tab w:val="left" w:pos="3429"/>
        </w:tabs>
        <w:ind w:rightChars="-94" w:right="-197"/>
      </w:pPr>
    </w:p>
    <w:p w14:paraId="7A3486FA" w14:textId="3D8172E4" w:rsidR="00E07147" w:rsidRDefault="00E07147" w:rsidP="00073BC4">
      <w:pPr>
        <w:tabs>
          <w:tab w:val="left" w:pos="3429"/>
        </w:tabs>
        <w:ind w:rightChars="-94" w:right="-197"/>
      </w:pPr>
    </w:p>
    <w:p w14:paraId="2A216441" w14:textId="77777777" w:rsidR="00643E38" w:rsidRDefault="00643E38" w:rsidP="00073BC4">
      <w:pPr>
        <w:tabs>
          <w:tab w:val="left" w:pos="3429"/>
        </w:tabs>
        <w:ind w:rightChars="-94" w:right="-197"/>
        <w:rPr>
          <w:rFonts w:hint="eastAsia"/>
        </w:rPr>
      </w:pPr>
    </w:p>
    <w:p w14:paraId="2CED97BA" w14:textId="3645825A" w:rsidR="00E07147" w:rsidRPr="0051188F" w:rsidRDefault="003275D9" w:rsidP="00073BC4">
      <w:pPr>
        <w:tabs>
          <w:tab w:val="left" w:pos="3429"/>
        </w:tabs>
        <w:ind w:rightChars="-94" w:right="-197"/>
        <w:rPr>
          <w:b/>
        </w:rPr>
      </w:pPr>
      <w:r w:rsidRPr="0051188F">
        <w:rPr>
          <w:rFonts w:hint="eastAsia"/>
          <w:b/>
        </w:rPr>
        <w:t>1</w:t>
      </w:r>
      <w:r w:rsidRPr="0051188F">
        <w:rPr>
          <w:b/>
        </w:rPr>
        <w:t xml:space="preserve">2 Sep: IF </w:t>
      </w:r>
      <w:r w:rsidRPr="0051188F">
        <w:rPr>
          <w:rFonts w:hint="eastAsia"/>
          <w:b/>
        </w:rPr>
        <w:t>T</w:t>
      </w:r>
      <w:r w:rsidRPr="0051188F">
        <w:rPr>
          <w:b/>
        </w:rPr>
        <w:t xml:space="preserve">D = Level AND </w:t>
      </w:r>
      <w:r w:rsidRPr="0051188F">
        <w:rPr>
          <w:rFonts w:hint="eastAsia"/>
          <w:b/>
        </w:rPr>
        <w:t>1TDB</w:t>
      </w:r>
      <w:r w:rsidRPr="0051188F">
        <w:rPr>
          <w:b/>
        </w:rPr>
        <w:t xml:space="preserve"> </w:t>
      </w:r>
      <w:r w:rsidRPr="0051188F">
        <w:rPr>
          <w:rFonts w:hint="eastAsia"/>
          <w:b/>
        </w:rPr>
        <w:t>=</w:t>
      </w:r>
      <w:r w:rsidRPr="0051188F">
        <w:rPr>
          <w:b/>
        </w:rPr>
        <w:t xml:space="preserve"> </w:t>
      </w:r>
      <w:r w:rsidRPr="0051188F">
        <w:rPr>
          <w:rFonts w:hint="eastAsia"/>
          <w:b/>
        </w:rPr>
        <w:t>Up</w:t>
      </w:r>
      <w:r w:rsidRPr="0051188F">
        <w:rPr>
          <w:b/>
        </w:rPr>
        <w:t xml:space="preserve"> THEN NTD = Down</w:t>
      </w:r>
    </w:p>
    <w:p w14:paraId="2568821F" w14:textId="43DC8972" w:rsidR="003275D9" w:rsidRPr="0051188F" w:rsidRDefault="003275D9" w:rsidP="00073BC4">
      <w:pPr>
        <w:tabs>
          <w:tab w:val="left" w:pos="3429"/>
        </w:tabs>
        <w:ind w:rightChars="-94" w:right="-197"/>
        <w:rPr>
          <w:rFonts w:hint="eastAsia"/>
          <w:b/>
        </w:rPr>
      </w:pPr>
      <w:r w:rsidRPr="0051188F">
        <w:rPr>
          <w:rFonts w:hint="eastAsia"/>
          <w:b/>
        </w:rPr>
        <w:t>1</w:t>
      </w:r>
      <w:r w:rsidRPr="0051188F">
        <w:rPr>
          <w:b/>
        </w:rPr>
        <w:t>3 Sep: IF TD = Down THEN NTD = Level</w:t>
      </w:r>
    </w:p>
    <w:p w14:paraId="589B9D66" w14:textId="12B38933" w:rsidR="00E07147" w:rsidRDefault="00E07147" w:rsidP="00073BC4">
      <w:pPr>
        <w:tabs>
          <w:tab w:val="left" w:pos="3429"/>
        </w:tabs>
        <w:ind w:rightChars="-94" w:right="-197"/>
      </w:pPr>
      <w:bookmarkStart w:id="680" w:name="_GoBack"/>
      <w:bookmarkEnd w:id="680"/>
    </w:p>
    <w:sectPr w:rsidR="00E07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n rui">
    <w15:presenceInfo w15:providerId="Windows Live" w15:userId="8944e9da8f979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C0"/>
    <w:rsid w:val="000409C9"/>
    <w:rsid w:val="00066402"/>
    <w:rsid w:val="00073BC4"/>
    <w:rsid w:val="000B19D5"/>
    <w:rsid w:val="000C42B0"/>
    <w:rsid w:val="000C5BB2"/>
    <w:rsid w:val="00143DF0"/>
    <w:rsid w:val="00163548"/>
    <w:rsid w:val="00173335"/>
    <w:rsid w:val="001935F9"/>
    <w:rsid w:val="001A02E1"/>
    <w:rsid w:val="001C61DC"/>
    <w:rsid w:val="00214C1E"/>
    <w:rsid w:val="00220073"/>
    <w:rsid w:val="0022252C"/>
    <w:rsid w:val="00235F21"/>
    <w:rsid w:val="00255485"/>
    <w:rsid w:val="0028129E"/>
    <w:rsid w:val="002A1EF9"/>
    <w:rsid w:val="002B47AA"/>
    <w:rsid w:val="002D63BC"/>
    <w:rsid w:val="003275D9"/>
    <w:rsid w:val="0035126B"/>
    <w:rsid w:val="0037475E"/>
    <w:rsid w:val="00394AB7"/>
    <w:rsid w:val="003B619C"/>
    <w:rsid w:val="004029D2"/>
    <w:rsid w:val="00406E4A"/>
    <w:rsid w:val="004165F6"/>
    <w:rsid w:val="00432539"/>
    <w:rsid w:val="004654D3"/>
    <w:rsid w:val="005012F5"/>
    <w:rsid w:val="0051188F"/>
    <w:rsid w:val="00575EC2"/>
    <w:rsid w:val="0060198B"/>
    <w:rsid w:val="0061162D"/>
    <w:rsid w:val="006347A7"/>
    <w:rsid w:val="00643E38"/>
    <w:rsid w:val="00672DD9"/>
    <w:rsid w:val="0067571F"/>
    <w:rsid w:val="00684B50"/>
    <w:rsid w:val="006872CF"/>
    <w:rsid w:val="006B382F"/>
    <w:rsid w:val="00711B13"/>
    <w:rsid w:val="00712353"/>
    <w:rsid w:val="007227A2"/>
    <w:rsid w:val="00744871"/>
    <w:rsid w:val="007509F6"/>
    <w:rsid w:val="00762606"/>
    <w:rsid w:val="0077760C"/>
    <w:rsid w:val="00784436"/>
    <w:rsid w:val="00791481"/>
    <w:rsid w:val="007C258C"/>
    <w:rsid w:val="007D7339"/>
    <w:rsid w:val="00813E54"/>
    <w:rsid w:val="0082225C"/>
    <w:rsid w:val="00833388"/>
    <w:rsid w:val="00837680"/>
    <w:rsid w:val="008513EF"/>
    <w:rsid w:val="00853E42"/>
    <w:rsid w:val="00881DBF"/>
    <w:rsid w:val="0089368F"/>
    <w:rsid w:val="00893D96"/>
    <w:rsid w:val="008A3527"/>
    <w:rsid w:val="008D624B"/>
    <w:rsid w:val="008F36BC"/>
    <w:rsid w:val="009077AC"/>
    <w:rsid w:val="009316D1"/>
    <w:rsid w:val="00960B02"/>
    <w:rsid w:val="00991948"/>
    <w:rsid w:val="009C454E"/>
    <w:rsid w:val="00A1043B"/>
    <w:rsid w:val="00A16F48"/>
    <w:rsid w:val="00A17172"/>
    <w:rsid w:val="00A2650E"/>
    <w:rsid w:val="00A360D8"/>
    <w:rsid w:val="00A45C69"/>
    <w:rsid w:val="00A93A63"/>
    <w:rsid w:val="00AA7741"/>
    <w:rsid w:val="00AB68FF"/>
    <w:rsid w:val="00B0414D"/>
    <w:rsid w:val="00B06674"/>
    <w:rsid w:val="00B37B00"/>
    <w:rsid w:val="00B42B1E"/>
    <w:rsid w:val="00B75FC0"/>
    <w:rsid w:val="00B849AE"/>
    <w:rsid w:val="00BA75F3"/>
    <w:rsid w:val="00BB30FD"/>
    <w:rsid w:val="00BC4A9A"/>
    <w:rsid w:val="00BD07F0"/>
    <w:rsid w:val="00BE473A"/>
    <w:rsid w:val="00BF02F7"/>
    <w:rsid w:val="00C12A89"/>
    <w:rsid w:val="00C305C0"/>
    <w:rsid w:val="00C404B5"/>
    <w:rsid w:val="00C42765"/>
    <w:rsid w:val="00C96AA5"/>
    <w:rsid w:val="00CC2090"/>
    <w:rsid w:val="00CD5554"/>
    <w:rsid w:val="00CE1C69"/>
    <w:rsid w:val="00D04063"/>
    <w:rsid w:val="00D07BA3"/>
    <w:rsid w:val="00D1300D"/>
    <w:rsid w:val="00D33D09"/>
    <w:rsid w:val="00D41E9A"/>
    <w:rsid w:val="00D85735"/>
    <w:rsid w:val="00DF1BB1"/>
    <w:rsid w:val="00E0274C"/>
    <w:rsid w:val="00E07147"/>
    <w:rsid w:val="00E311BA"/>
    <w:rsid w:val="00E7759D"/>
    <w:rsid w:val="00E80813"/>
    <w:rsid w:val="00E87B4D"/>
    <w:rsid w:val="00F16682"/>
    <w:rsid w:val="00FB131B"/>
    <w:rsid w:val="00FE321D"/>
    <w:rsid w:val="00FE508C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B613"/>
  <w15:chartTrackingRefBased/>
  <w15:docId w15:val="{60635644-A38F-4CB1-9CAC-30786D9A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1A02E1"/>
  </w:style>
  <w:style w:type="paragraph" w:styleId="a5">
    <w:name w:val="Balloon Text"/>
    <w:basedOn w:val="a"/>
    <w:link w:val="a6"/>
    <w:uiPriority w:val="99"/>
    <w:semiHidden/>
    <w:unhideWhenUsed/>
    <w:rsid w:val="002A1EF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A1EF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96A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8B225-1FC2-43FD-9A27-736CEBBFC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195</cp:revision>
  <cp:lastPrinted>2018-10-04T11:00:00Z</cp:lastPrinted>
  <dcterms:created xsi:type="dcterms:W3CDTF">2018-10-04T03:00:00Z</dcterms:created>
  <dcterms:modified xsi:type="dcterms:W3CDTF">2018-10-08T05:54:00Z</dcterms:modified>
</cp:coreProperties>
</file>